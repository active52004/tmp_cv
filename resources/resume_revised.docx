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D96EA" w14:textId="15E0FFF3" w:rsidR="00F015DE" w:rsidRPr="00283001" w:rsidRDefault="00F015DE">
      <w:pPr>
        <w:pStyle w:val="BodyText"/>
      </w:pPr>
    </w:p>
    <w:p w14:paraId="40937C67" w14:textId="77777777" w:rsidR="00A23360" w:rsidRPr="00283001" w:rsidRDefault="00A23360" w:rsidP="00A23360">
      <w:pPr>
        <w:pStyle w:val="Heading1"/>
        <w:rPr>
          <w:color w:val="auto"/>
        </w:rPr>
      </w:pPr>
      <w:r w:rsidRPr="00283001">
        <w:rPr>
          <w:color w:val="auto"/>
        </w:rPr>
        <w:t>Education</w:t>
      </w:r>
    </w:p>
    <w:p w14:paraId="75185CBF" w14:textId="77777777" w:rsidR="00A23360" w:rsidRPr="00283001" w:rsidRDefault="0020513A" w:rsidP="00A23360">
      <w:pPr>
        <w:pStyle w:val="Heading2"/>
        <w:rPr>
          <w:color w:val="auto"/>
        </w:rPr>
      </w:pPr>
      <w:sdt>
        <w:sdtPr>
          <w:rPr>
            <w:color w:val="auto"/>
          </w:rPr>
          <w:id w:val="9459748"/>
          <w:placeholder>
            <w:docPart w:val="1447E8B512D8A14D916EF59375CF91A8"/>
          </w:placeholder>
        </w:sdtPr>
        <w:sdtEndPr/>
        <w:sdtContent>
          <w:r w:rsidR="005D7170" w:rsidRPr="00283001">
            <w:rPr>
              <w:color w:val="auto"/>
            </w:rPr>
            <w:t>Master of Science in Computer Science and Engineering</w:t>
          </w:r>
        </w:sdtContent>
      </w:sdt>
      <w:r w:rsidR="00A23360" w:rsidRPr="00283001">
        <w:rPr>
          <w:color w:val="auto"/>
        </w:rPr>
        <w:tab/>
      </w:r>
      <w:r w:rsidR="005D7170" w:rsidRPr="00283001">
        <w:rPr>
          <w:color w:val="auto"/>
        </w:rPr>
        <w:tab/>
      </w:r>
      <w:r w:rsidR="00E748CE" w:rsidRPr="00283001">
        <w:rPr>
          <w:color w:val="auto"/>
        </w:rPr>
        <w:tab/>
      </w:r>
      <w:r w:rsidR="00E748CE" w:rsidRPr="00283001">
        <w:rPr>
          <w:color w:val="auto"/>
        </w:rPr>
        <w:tab/>
      </w:r>
      <w:r w:rsidR="00E748CE" w:rsidRPr="00283001">
        <w:rPr>
          <w:color w:val="auto"/>
        </w:rPr>
        <w:tab/>
        <w:t>Jul 2012 – Present</w:t>
      </w:r>
    </w:p>
    <w:sdt>
      <w:sdtPr>
        <w:id w:val="9459749"/>
        <w:placeholder>
          <w:docPart w:val="0AE3BCB8693F7F4EBB28AD897E0DE0CD"/>
        </w:placeholder>
      </w:sdtPr>
      <w:sdtEndPr/>
      <w:sdtContent>
        <w:p w14:paraId="42AB09B7" w14:textId="77777777" w:rsidR="00E748CE" w:rsidRPr="00283001" w:rsidRDefault="00E748CE" w:rsidP="00A23360">
          <w:pPr>
            <w:pStyle w:val="BodyText"/>
            <w:rPr>
              <w:b/>
            </w:rPr>
          </w:pPr>
          <w:r w:rsidRPr="00283001">
            <w:rPr>
              <w:b/>
            </w:rPr>
            <w:t>University of New South Wales (UNSW)</w:t>
          </w:r>
        </w:p>
        <w:p w14:paraId="36A094E9" w14:textId="77777777" w:rsidR="00E748CE" w:rsidRPr="00283001" w:rsidRDefault="00E748CE" w:rsidP="00E748CE">
          <w:pPr>
            <w:pStyle w:val="BodyText"/>
            <w:numPr>
              <w:ilvl w:val="0"/>
              <w:numId w:val="14"/>
            </w:numPr>
          </w:pPr>
          <w:r w:rsidRPr="00283001">
            <w:t>Research Topic: Security Analysis on Memory Authentication Systems</w:t>
          </w:r>
        </w:p>
        <w:p w14:paraId="70206C42" w14:textId="60802F7B" w:rsidR="00A23360" w:rsidRPr="00283001" w:rsidRDefault="006C42B2" w:rsidP="006C42B2">
          <w:pPr>
            <w:pStyle w:val="BodyText"/>
            <w:numPr>
              <w:ilvl w:val="0"/>
              <w:numId w:val="14"/>
            </w:numPr>
          </w:pPr>
          <w:r>
            <w:t xml:space="preserve">Systematically evaluated a cost-effective MAC </w:t>
          </w:r>
          <w:ins w:id="0" w:author="Josef" w:date="2014-03-27T16:07:00Z">
            <w:r w:rsidR="003425BF">
              <w:t>(</w:t>
            </w:r>
          </w:ins>
          <w:ins w:id="1" w:author="Josef" w:date="2014-03-27T16:08:00Z">
            <w:r w:rsidR="003425BF">
              <w:t>Memory Access Controller?</w:t>
            </w:r>
          </w:ins>
          <w:ins w:id="2" w:author="Josef" w:date="2014-03-27T16:07:00Z">
            <w:r w:rsidR="003425BF">
              <w:t xml:space="preserve">) </w:t>
            </w:r>
          </w:ins>
          <w:r>
            <w:t>scheme and found security flaws. Optimized the original design and fixed the flaws without introducing obvious cost enhancement</w:t>
          </w:r>
          <w:r w:rsidR="00E748CE" w:rsidRPr="00283001">
            <w:t xml:space="preserve"> </w:t>
          </w:r>
        </w:p>
      </w:sdtContent>
    </w:sdt>
    <w:p w14:paraId="26E61E28" w14:textId="77777777" w:rsidR="00A23360" w:rsidRPr="00283001" w:rsidRDefault="0020513A" w:rsidP="00A23360">
      <w:pPr>
        <w:pStyle w:val="Heading2"/>
        <w:rPr>
          <w:color w:val="auto"/>
        </w:rPr>
      </w:pPr>
      <w:sdt>
        <w:sdtPr>
          <w:rPr>
            <w:color w:val="auto"/>
          </w:rPr>
          <w:id w:val="9459752"/>
          <w:placeholder>
            <w:docPart w:val="3444B44909C260489B6CB36953539F73"/>
          </w:placeholder>
        </w:sdtPr>
        <w:sdtEndPr/>
        <w:sdtContent>
          <w:r w:rsidR="005D7170" w:rsidRPr="00283001">
            <w:rPr>
              <w:color w:val="auto"/>
            </w:rPr>
            <w:t>Bachelor of Engineering in Software Engineering</w:t>
          </w:r>
        </w:sdtContent>
      </w:sdt>
      <w:r w:rsidR="00A23360" w:rsidRPr="00283001">
        <w:rPr>
          <w:color w:val="auto"/>
        </w:rPr>
        <w:tab/>
      </w:r>
      <w:r w:rsidR="005D7170" w:rsidRPr="00283001">
        <w:rPr>
          <w:color w:val="auto"/>
        </w:rPr>
        <w:tab/>
      </w:r>
      <w:r w:rsidR="00E748CE" w:rsidRPr="00283001">
        <w:rPr>
          <w:color w:val="auto"/>
        </w:rPr>
        <w:tab/>
      </w:r>
      <w:r w:rsidR="00E748CE" w:rsidRPr="00283001">
        <w:rPr>
          <w:color w:val="auto"/>
        </w:rPr>
        <w:tab/>
      </w:r>
      <w:r w:rsidR="00E748CE" w:rsidRPr="00283001">
        <w:rPr>
          <w:color w:val="auto"/>
        </w:rPr>
        <w:tab/>
      </w:r>
      <w:r w:rsidR="005D7170" w:rsidRPr="00283001">
        <w:rPr>
          <w:color w:val="auto"/>
        </w:rPr>
        <w:t>Sep 2008 – Jun 2012</w:t>
      </w:r>
    </w:p>
    <w:sdt>
      <w:sdtPr>
        <w:id w:val="9459753"/>
        <w:placeholder>
          <w:docPart w:val="A199ED4610CF9D479D5C8D8A3DB3E948"/>
        </w:placeholder>
      </w:sdtPr>
      <w:sdtEndPr>
        <w:rPr>
          <w:b/>
        </w:rPr>
      </w:sdtEndPr>
      <w:sdtContent>
        <w:p w14:paraId="651FB9DF" w14:textId="77777777" w:rsidR="00E748CE" w:rsidRPr="00283001" w:rsidRDefault="00E748CE" w:rsidP="00A23360">
          <w:pPr>
            <w:pStyle w:val="BodyText"/>
            <w:rPr>
              <w:b/>
            </w:rPr>
          </w:pPr>
          <w:proofErr w:type="spellStart"/>
          <w:r w:rsidRPr="00283001">
            <w:rPr>
              <w:b/>
            </w:rPr>
            <w:t>Beihang</w:t>
          </w:r>
          <w:proofErr w:type="spellEnd"/>
          <w:r w:rsidRPr="00283001">
            <w:rPr>
              <w:b/>
            </w:rPr>
            <w:t xml:space="preserve"> University (BUAA)</w:t>
          </w:r>
        </w:p>
        <w:p w14:paraId="0D2A9BF2" w14:textId="4C54F404" w:rsidR="00A23360" w:rsidRPr="00283001" w:rsidRDefault="003425BF" w:rsidP="00E748CE">
          <w:pPr>
            <w:pStyle w:val="BodyText"/>
            <w:numPr>
              <w:ilvl w:val="0"/>
              <w:numId w:val="15"/>
            </w:numPr>
            <w:rPr>
              <w:b/>
            </w:rPr>
          </w:pPr>
          <w:ins w:id="3" w:author="Josef" w:date="2014-03-27T16:10:00Z">
            <w:r>
              <w:rPr>
                <w:b/>
              </w:rPr>
              <w:t xml:space="preserve">GPA: </w:t>
            </w:r>
          </w:ins>
          <w:r w:rsidR="00E748CE" w:rsidRPr="00283001">
            <w:rPr>
              <w:b/>
            </w:rPr>
            <w:t>Distinction</w:t>
          </w:r>
          <w:del w:id="4" w:author="Josef" w:date="2014-03-27T16:10:00Z">
            <w:r w:rsidR="00E748CE" w:rsidRPr="00283001" w:rsidDel="003425BF">
              <w:rPr>
                <w:b/>
              </w:rPr>
              <w:delText xml:space="preserve"> </w:delText>
            </w:r>
            <w:r w:rsidR="00E748CE" w:rsidRPr="00283001" w:rsidDel="003425BF">
              <w:delText>average results</w:delText>
            </w:r>
          </w:del>
        </w:p>
      </w:sdtContent>
    </w:sdt>
    <w:p w14:paraId="36AD5706" w14:textId="77777777" w:rsidR="00F015DE" w:rsidRPr="00283001" w:rsidRDefault="00E748CE">
      <w:pPr>
        <w:pStyle w:val="Heading1"/>
        <w:rPr>
          <w:color w:val="auto"/>
        </w:rPr>
      </w:pPr>
      <w:r w:rsidRPr="00283001">
        <w:rPr>
          <w:color w:val="auto"/>
        </w:rPr>
        <w:t>Employment</w:t>
      </w:r>
    </w:p>
    <w:p w14:paraId="32F05F4A" w14:textId="77777777" w:rsidR="00F015DE" w:rsidRPr="00283001" w:rsidRDefault="0020513A">
      <w:pPr>
        <w:pStyle w:val="Heading2"/>
        <w:rPr>
          <w:color w:val="auto"/>
        </w:rPr>
      </w:pPr>
      <w:sdt>
        <w:sdtPr>
          <w:rPr>
            <w:color w:val="auto"/>
          </w:rPr>
          <w:id w:val="9459739"/>
          <w:placeholder>
            <w:docPart w:val="163CBBBF35D97A4782EFA8855D50142E"/>
          </w:placeholder>
        </w:sdtPr>
        <w:sdtEndPr/>
        <w:sdtContent>
          <w:r w:rsidR="00E748CE" w:rsidRPr="00283001">
            <w:rPr>
              <w:color w:val="auto"/>
            </w:rPr>
            <w:t>Graduate Teaching Assistant</w:t>
          </w:r>
        </w:sdtContent>
      </w:sdt>
      <w:r w:rsidR="000201D0" w:rsidRPr="00283001">
        <w:rPr>
          <w:color w:val="auto"/>
        </w:rPr>
        <w:tab/>
      </w:r>
      <w:r w:rsidR="00E748CE" w:rsidRPr="00283001">
        <w:rPr>
          <w:color w:val="auto"/>
        </w:rPr>
        <w:tab/>
      </w:r>
      <w:r w:rsidR="00E748CE" w:rsidRPr="00283001">
        <w:rPr>
          <w:color w:val="auto"/>
        </w:rPr>
        <w:tab/>
      </w:r>
      <w:r w:rsidR="00E748CE" w:rsidRPr="00283001">
        <w:rPr>
          <w:color w:val="auto"/>
        </w:rPr>
        <w:tab/>
      </w:r>
      <w:r w:rsidR="00E748CE" w:rsidRPr="00283001">
        <w:rPr>
          <w:color w:val="auto"/>
        </w:rPr>
        <w:tab/>
        <w:t>Aug 2013 – Dec 2013</w:t>
      </w:r>
    </w:p>
    <w:sdt>
      <w:sdtPr>
        <w:id w:val="9459741"/>
        <w:placeholder>
          <w:docPart w:val="94C6DDB97EF8E64FA454AC60A4637B71"/>
        </w:placeholder>
      </w:sdtPr>
      <w:sdtEndPr/>
      <w:sdtContent>
        <w:p w14:paraId="4A84791E" w14:textId="206D6043" w:rsidR="00E748CE" w:rsidRPr="00283001" w:rsidRDefault="00E748CE">
          <w:pPr>
            <w:pStyle w:val="BodyText"/>
            <w:rPr>
              <w:b/>
            </w:rPr>
          </w:pPr>
          <w:r w:rsidRPr="00283001">
            <w:rPr>
              <w:b/>
            </w:rPr>
            <w:t xml:space="preserve">University of New South </w:t>
          </w:r>
          <w:r w:rsidR="00521DC4" w:rsidRPr="00283001">
            <w:rPr>
              <w:b/>
            </w:rPr>
            <w:t>Wales (</w:t>
          </w:r>
          <w:r w:rsidRPr="00283001">
            <w:rPr>
              <w:b/>
            </w:rPr>
            <w:t>UNSW)</w:t>
          </w:r>
        </w:p>
        <w:p w14:paraId="2F62D44B" w14:textId="7CE9CE93" w:rsidR="00E82C21" w:rsidRPr="00283001" w:rsidRDefault="00E82C21" w:rsidP="00E748CE">
          <w:pPr>
            <w:pStyle w:val="BodyText"/>
            <w:numPr>
              <w:ilvl w:val="0"/>
              <w:numId w:val="13"/>
            </w:numPr>
          </w:pPr>
          <w:r w:rsidRPr="00283001">
            <w:t xml:space="preserve">Tutor of </w:t>
          </w:r>
          <w:del w:id="5" w:author="Josef" w:date="2014-03-27T16:11:00Z">
            <w:r w:rsidRPr="00283001" w:rsidDel="003425BF">
              <w:delText xml:space="preserve">course </w:delText>
            </w:r>
          </w:del>
          <w:r w:rsidRPr="00283001">
            <w:t xml:space="preserve">COMP9032 </w:t>
          </w:r>
          <w:ins w:id="6" w:author="Josef" w:date="2014-03-27T16:11:00Z">
            <w:r w:rsidR="003425BF">
              <w:t xml:space="preserve">course </w:t>
            </w:r>
          </w:ins>
          <w:r w:rsidRPr="00283001">
            <w:t>“</w:t>
          </w:r>
          <w:del w:id="7" w:author="Josef" w:date="2014-03-27T16:12:00Z">
            <w:r w:rsidRPr="00283001" w:rsidDel="003425BF">
              <w:delText xml:space="preserve">Microcontroller </w:delText>
            </w:r>
          </w:del>
          <w:ins w:id="8" w:author="Josef" w:date="2014-03-27T16:12:00Z">
            <w:r w:rsidR="003425BF" w:rsidRPr="00283001">
              <w:t>Micro</w:t>
            </w:r>
            <w:r w:rsidR="003425BF">
              <w:t>processors</w:t>
            </w:r>
            <w:r w:rsidR="003425BF" w:rsidRPr="00283001">
              <w:t xml:space="preserve"> </w:t>
            </w:r>
          </w:ins>
          <w:r w:rsidRPr="00283001">
            <w:t>and Interfacing”</w:t>
          </w:r>
        </w:p>
        <w:p w14:paraId="57274891" w14:textId="4F0C4589" w:rsidR="00F015DE" w:rsidRPr="00283001" w:rsidRDefault="00E82C21" w:rsidP="00E82C21">
          <w:pPr>
            <w:pStyle w:val="BodyText"/>
            <w:numPr>
              <w:ilvl w:val="0"/>
              <w:numId w:val="13"/>
            </w:numPr>
          </w:pPr>
          <w:r w:rsidRPr="00283001">
            <w:rPr>
              <w:rFonts w:eastAsia="SimSun"/>
              <w:lang w:eastAsia="zh-CN"/>
            </w:rPr>
            <w:t>Supervised 2 groups of 30 students in AVR assembly language programming</w:t>
          </w:r>
          <w:r w:rsidRPr="00283001">
            <w:t xml:space="preserve">. </w:t>
          </w:r>
          <w:del w:id="9" w:author="Josef" w:date="2014-03-27T16:12:00Z">
            <w:r w:rsidRPr="00283001" w:rsidDel="003425BF">
              <w:delText xml:space="preserve">Totally </w:delText>
            </w:r>
          </w:del>
          <w:ins w:id="10" w:author="Josef" w:date="2014-03-27T16:12:00Z">
            <w:r w:rsidR="003425BF">
              <w:t>In total,</w:t>
            </w:r>
            <w:r w:rsidR="003425BF" w:rsidRPr="00283001">
              <w:t xml:space="preserve"> </w:t>
            </w:r>
          </w:ins>
          <w:r w:rsidRPr="00283001">
            <w:t xml:space="preserve">20 </w:t>
          </w:r>
          <w:ins w:id="11" w:author="Josef" w:date="2014-03-27T16:13:00Z">
            <w:r w:rsidR="003425BF">
              <w:t xml:space="preserve">out </w:t>
            </w:r>
          </w:ins>
          <w:r w:rsidRPr="00283001">
            <w:t xml:space="preserve">of 30 got full marks on weekly labs and 5 </w:t>
          </w:r>
          <w:ins w:id="12" w:author="Josef" w:date="2014-03-27T16:13:00Z">
            <w:r w:rsidR="003425BF">
              <w:t xml:space="preserve">out </w:t>
            </w:r>
          </w:ins>
          <w:r w:rsidRPr="00283001">
            <w:t xml:space="preserve">of 30 got full marks on </w:t>
          </w:r>
          <w:r w:rsidR="002379B7">
            <w:t xml:space="preserve">final </w:t>
          </w:r>
          <w:r w:rsidRPr="00283001">
            <w:t>design project</w:t>
          </w:r>
        </w:p>
      </w:sdtContent>
    </w:sdt>
    <w:p w14:paraId="1917C642" w14:textId="77777777" w:rsidR="00F015DE" w:rsidRPr="00283001" w:rsidRDefault="0020513A">
      <w:pPr>
        <w:pStyle w:val="Heading2"/>
        <w:rPr>
          <w:color w:val="auto"/>
        </w:rPr>
      </w:pPr>
      <w:sdt>
        <w:sdtPr>
          <w:rPr>
            <w:color w:val="auto"/>
          </w:rPr>
          <w:id w:val="9459744"/>
          <w:placeholder>
            <w:docPart w:val="AD4EAF4BB9DEAF4EB7EB834B078A5F70"/>
          </w:placeholder>
        </w:sdtPr>
        <w:sdtEndPr/>
        <w:sdtContent>
          <w:r w:rsidR="00E748CE" w:rsidRPr="00283001">
            <w:rPr>
              <w:color w:val="auto"/>
            </w:rPr>
            <w:t>Summer Intern</w:t>
          </w:r>
        </w:sdtContent>
      </w:sdt>
      <w:r w:rsidR="000201D0" w:rsidRPr="00283001">
        <w:rPr>
          <w:color w:val="auto"/>
        </w:rPr>
        <w:tab/>
      </w:r>
      <w:r w:rsidR="00E748CE" w:rsidRPr="00283001">
        <w:rPr>
          <w:color w:val="auto"/>
        </w:rPr>
        <w:tab/>
      </w:r>
      <w:r w:rsidR="00E748CE" w:rsidRPr="00283001">
        <w:rPr>
          <w:color w:val="auto"/>
        </w:rPr>
        <w:tab/>
      </w:r>
      <w:r w:rsidR="00E748CE" w:rsidRPr="00283001">
        <w:rPr>
          <w:color w:val="auto"/>
        </w:rPr>
        <w:tab/>
      </w:r>
      <w:r w:rsidR="00E748CE" w:rsidRPr="00283001">
        <w:rPr>
          <w:color w:val="auto"/>
        </w:rPr>
        <w:tab/>
        <w:t>Nov 2012 – Feb 2013</w:t>
      </w:r>
    </w:p>
    <w:sdt>
      <w:sdtPr>
        <w:id w:val="9459745"/>
        <w:placeholder>
          <w:docPart w:val="53F2E3ED351DAA469CAB7F3F38D943FE"/>
        </w:placeholder>
      </w:sdtPr>
      <w:sdtEndPr/>
      <w:sdtContent>
        <w:p w14:paraId="401D94D0" w14:textId="73D485E8" w:rsidR="00E748CE" w:rsidRPr="00283001" w:rsidRDefault="00E748CE">
          <w:pPr>
            <w:pStyle w:val="BodyText"/>
            <w:rPr>
              <w:b/>
            </w:rPr>
          </w:pPr>
          <w:r w:rsidRPr="00283001">
            <w:rPr>
              <w:b/>
            </w:rPr>
            <w:t xml:space="preserve">National ICT </w:t>
          </w:r>
          <w:r w:rsidR="00521DC4" w:rsidRPr="00283001">
            <w:rPr>
              <w:b/>
            </w:rPr>
            <w:t>Australia (</w:t>
          </w:r>
          <w:r w:rsidRPr="00283001">
            <w:rPr>
              <w:b/>
            </w:rPr>
            <w:t>NICTA)</w:t>
          </w:r>
        </w:p>
        <w:p w14:paraId="7707A72A" w14:textId="77777777" w:rsidR="00E82C21" w:rsidRPr="00283001" w:rsidRDefault="00E82C21" w:rsidP="00E748CE">
          <w:pPr>
            <w:pStyle w:val="BodyText"/>
            <w:numPr>
              <w:ilvl w:val="0"/>
              <w:numId w:val="13"/>
            </w:numPr>
            <w:rPr>
              <w:b/>
            </w:rPr>
          </w:pPr>
          <w:r w:rsidRPr="00283001">
            <w:t>Candidate of “Taste of Research” Summer Project</w:t>
          </w:r>
        </w:p>
        <w:p w14:paraId="7C4B97C8" w14:textId="475E67A4" w:rsidR="000261C4" w:rsidRPr="000261C4" w:rsidRDefault="00283001" w:rsidP="000261C4">
          <w:pPr>
            <w:pStyle w:val="BodyText"/>
            <w:numPr>
              <w:ilvl w:val="0"/>
              <w:numId w:val="13"/>
            </w:numPr>
            <w:rPr>
              <w:b/>
            </w:rPr>
          </w:pPr>
          <w:r w:rsidRPr="000261C4">
            <w:rPr>
              <w:rFonts w:eastAsia="SimSun"/>
              <w:lang w:eastAsia="zh-CN"/>
            </w:rPr>
            <w:t>Designed and constructed a</w:t>
          </w:r>
          <w:r w:rsidR="000261C4" w:rsidRPr="00283001">
            <w:t xml:space="preserve"> component-model</w:t>
          </w:r>
          <w:r w:rsidR="000261C4">
            <w:t xml:space="preserve"> (</w:t>
          </w:r>
          <w:proofErr w:type="spellStart"/>
          <w:r w:rsidR="000261C4">
            <w:t>CAmkES</w:t>
          </w:r>
          <w:proofErr w:type="spellEnd"/>
          <w:r w:rsidR="000261C4">
            <w:t>)</w:t>
          </w:r>
          <w:r w:rsidR="000261C4" w:rsidRPr="00283001">
            <w:t xml:space="preserve"> based desktop environment</w:t>
          </w:r>
          <w:r w:rsidR="000261C4">
            <w:t xml:space="preserve"> </w:t>
          </w:r>
          <w:r w:rsidR="000261C4" w:rsidRPr="000261C4">
            <w:rPr>
              <w:rFonts w:ascii="SimSun" w:eastAsia="SimSun" w:hAnsi="SimSun"/>
              <w:lang w:eastAsia="zh-CN"/>
            </w:rPr>
            <w:t>(DE)</w:t>
          </w:r>
          <w:r w:rsidR="000261C4">
            <w:t xml:space="preserve"> on seL4 micro-kernel </w:t>
          </w:r>
          <w:r w:rsidR="000261C4" w:rsidRPr="000261C4">
            <w:rPr>
              <w:rFonts w:eastAsia="SimSun"/>
              <w:lang w:eastAsia="zh-CN"/>
            </w:rPr>
            <w:t>providing slide</w:t>
          </w:r>
          <w:del w:id="13" w:author="Josef" w:date="2014-03-27T16:14:00Z">
            <w:r w:rsidR="000261C4" w:rsidRPr="000261C4" w:rsidDel="003425BF">
              <w:rPr>
                <w:rFonts w:eastAsia="SimSun"/>
                <w:lang w:eastAsia="zh-CN"/>
              </w:rPr>
              <w:delText>s</w:delText>
            </w:r>
          </w:del>
          <w:r w:rsidR="000261C4" w:rsidRPr="000261C4">
            <w:rPr>
              <w:rFonts w:eastAsia="SimSun"/>
              <w:lang w:eastAsia="zh-CN"/>
            </w:rPr>
            <w:t xml:space="preserve"> </w:t>
          </w:r>
          <w:r w:rsidR="000261C4">
            <w:rPr>
              <w:rFonts w:eastAsia="SimSun"/>
              <w:lang w:eastAsia="zh-CN"/>
            </w:rPr>
            <w:t>storage and presentation</w:t>
          </w:r>
          <w:r w:rsidR="000261C4" w:rsidRPr="000261C4">
            <w:rPr>
              <w:rFonts w:eastAsia="SimSun"/>
              <w:lang w:eastAsia="zh-CN"/>
            </w:rPr>
            <w:t xml:space="preserve"> service</w:t>
          </w:r>
          <w:r w:rsidR="000261C4">
            <w:rPr>
              <w:rFonts w:eastAsia="SimSun"/>
              <w:lang w:eastAsia="zh-CN"/>
            </w:rPr>
            <w:t>s</w:t>
          </w:r>
          <w:r w:rsidR="000261C4" w:rsidRPr="000261C4">
            <w:rPr>
              <w:rFonts w:eastAsia="SimSun"/>
              <w:lang w:eastAsia="zh-CN"/>
            </w:rPr>
            <w:t xml:space="preserve">. </w:t>
          </w:r>
        </w:p>
        <w:p w14:paraId="49E2CA4D" w14:textId="2DA6DF42" w:rsidR="00F015DE" w:rsidRPr="000261C4" w:rsidRDefault="002379B7" w:rsidP="000261C4">
          <w:pPr>
            <w:pStyle w:val="BodyText"/>
            <w:numPr>
              <w:ilvl w:val="0"/>
              <w:numId w:val="13"/>
            </w:numPr>
            <w:rPr>
              <w:b/>
            </w:rPr>
          </w:pPr>
          <w:r>
            <w:rPr>
              <w:rFonts w:eastAsia="SimSun"/>
              <w:lang w:eastAsia="zh-CN"/>
            </w:rPr>
            <w:t>Modified original</w:t>
          </w:r>
          <w:r w:rsidR="000261C4">
            <w:rPr>
              <w:rFonts w:eastAsia="SimSun"/>
              <w:lang w:eastAsia="zh-CN"/>
            </w:rPr>
            <w:t xml:space="preserve"> FAT32 file system component </w:t>
          </w:r>
          <w:r>
            <w:rPr>
              <w:rFonts w:eastAsia="SimSun"/>
              <w:lang w:eastAsia="zh-CN"/>
            </w:rPr>
            <w:t>used</w:t>
          </w:r>
          <w:r w:rsidR="00B16046">
            <w:rPr>
              <w:rFonts w:eastAsia="SimSun"/>
              <w:lang w:eastAsia="zh-CN"/>
            </w:rPr>
            <w:t xml:space="preserve"> in DE</w:t>
          </w:r>
          <w:r>
            <w:rPr>
              <w:rFonts w:eastAsia="SimSun"/>
              <w:lang w:eastAsia="zh-CN"/>
            </w:rPr>
            <w:t xml:space="preserve"> </w:t>
          </w:r>
          <w:r w:rsidR="000261C4">
            <w:rPr>
              <w:rFonts w:eastAsia="SimSun"/>
              <w:lang w:eastAsia="zh-CN"/>
            </w:rPr>
            <w:t xml:space="preserve">to provide file content parsing and transferring services. Evaluated the performance and examined the </w:t>
          </w:r>
          <w:r>
            <w:rPr>
              <w:rFonts w:eastAsia="SimSun"/>
              <w:lang w:eastAsia="zh-CN"/>
            </w:rPr>
            <w:t xml:space="preserve">bugs of </w:t>
          </w:r>
          <w:proofErr w:type="spellStart"/>
          <w:r>
            <w:t>CAmkES</w:t>
          </w:r>
          <w:proofErr w:type="spellEnd"/>
          <w:r>
            <w:t xml:space="preserve"> executive platform with scalable components (DE). </w:t>
          </w:r>
        </w:p>
      </w:sdtContent>
    </w:sdt>
    <w:p w14:paraId="1C77C48A" w14:textId="2DFDE410" w:rsidR="00F015DE" w:rsidRPr="00283001" w:rsidRDefault="0020513A">
      <w:pPr>
        <w:pStyle w:val="Heading2"/>
        <w:rPr>
          <w:color w:val="auto"/>
        </w:rPr>
      </w:pPr>
      <w:sdt>
        <w:sdtPr>
          <w:rPr>
            <w:color w:val="auto"/>
          </w:rPr>
          <w:id w:val="9459746"/>
          <w:placeholder>
            <w:docPart w:val="4D071492F742B74EA94371A059D2FEE7"/>
          </w:placeholder>
        </w:sdtPr>
        <w:sdtEndPr/>
        <w:sdtContent>
          <w:r w:rsidR="00E748CE" w:rsidRPr="00283001">
            <w:rPr>
              <w:color w:val="auto"/>
            </w:rPr>
            <w:t>Teaching Assistant</w:t>
          </w:r>
        </w:sdtContent>
      </w:sdt>
      <w:r w:rsidR="000201D0" w:rsidRPr="00283001">
        <w:rPr>
          <w:color w:val="auto"/>
        </w:rPr>
        <w:tab/>
      </w:r>
      <w:r w:rsidR="002379B7">
        <w:rPr>
          <w:color w:val="auto"/>
        </w:rPr>
        <w:tab/>
      </w:r>
      <w:r w:rsidR="002379B7">
        <w:rPr>
          <w:color w:val="auto"/>
        </w:rPr>
        <w:tab/>
      </w:r>
      <w:r w:rsidR="002379B7">
        <w:rPr>
          <w:color w:val="auto"/>
        </w:rPr>
        <w:tab/>
      </w:r>
      <w:r w:rsidR="002379B7">
        <w:rPr>
          <w:color w:val="auto"/>
        </w:rPr>
        <w:tab/>
        <w:t>Oct 2011 – Jun</w:t>
      </w:r>
      <w:r w:rsidR="00E748CE" w:rsidRPr="00283001">
        <w:rPr>
          <w:color w:val="auto"/>
        </w:rPr>
        <w:t xml:space="preserve"> 2012</w:t>
      </w:r>
    </w:p>
    <w:sdt>
      <w:sdtPr>
        <w:id w:val="9459747"/>
        <w:placeholder>
          <w:docPart w:val="2C46C00B6D33044A9C8C6ECA1B3E2736"/>
        </w:placeholder>
      </w:sdtPr>
      <w:sdtEndPr/>
      <w:sdtContent>
        <w:p w14:paraId="0C25A340" w14:textId="6F1E1E27" w:rsidR="00521DC4" w:rsidRPr="00283001" w:rsidRDefault="00521DC4">
          <w:pPr>
            <w:pStyle w:val="BodyText"/>
            <w:rPr>
              <w:b/>
            </w:rPr>
          </w:pPr>
          <w:proofErr w:type="spellStart"/>
          <w:r w:rsidRPr="00283001">
            <w:rPr>
              <w:b/>
            </w:rPr>
            <w:t>Beihang</w:t>
          </w:r>
          <w:proofErr w:type="spellEnd"/>
          <w:r w:rsidRPr="00283001">
            <w:rPr>
              <w:b/>
            </w:rPr>
            <w:t xml:space="preserve"> University (BUAA)</w:t>
          </w:r>
        </w:p>
        <w:p w14:paraId="7177B41A" w14:textId="720A3CB3" w:rsidR="00521DC4" w:rsidRDefault="002379B7" w:rsidP="00521DC4">
          <w:pPr>
            <w:pStyle w:val="BodyText"/>
            <w:numPr>
              <w:ilvl w:val="0"/>
              <w:numId w:val="13"/>
            </w:numPr>
          </w:pPr>
          <w:r>
            <w:t>Tutor of course</w:t>
          </w:r>
          <w:r w:rsidR="00C65A89">
            <w:t>s</w:t>
          </w:r>
          <w:r>
            <w:t>:</w:t>
          </w:r>
        </w:p>
        <w:p w14:paraId="0DC7823C" w14:textId="167BA8BD" w:rsidR="00C65A89" w:rsidRDefault="00C65A89" w:rsidP="00C65A89">
          <w:pPr>
            <w:pStyle w:val="BodyText"/>
            <w:numPr>
              <w:ilvl w:val="1"/>
              <w:numId w:val="13"/>
            </w:numPr>
          </w:pPr>
          <w:r>
            <w:t xml:space="preserve">Introduction </w:t>
          </w:r>
          <w:del w:id="14" w:author="Josef" w:date="2014-03-27T16:14:00Z">
            <w:r w:rsidDel="003425BF">
              <w:delText xml:space="preserve">of </w:delText>
            </w:r>
          </w:del>
          <w:ins w:id="15" w:author="Josef" w:date="2014-03-27T16:14:00Z">
            <w:r w:rsidR="003425BF">
              <w:t>to</w:t>
            </w:r>
            <w:r w:rsidR="003425BF">
              <w:t xml:space="preserve"> </w:t>
            </w:r>
          </w:ins>
          <w:r>
            <w:t>Software Engineering</w:t>
          </w:r>
        </w:p>
        <w:p w14:paraId="39BBB06F" w14:textId="3341DE24" w:rsidR="00F015DE" w:rsidRPr="00283001" w:rsidRDefault="00C65A89" w:rsidP="00CA7376">
          <w:pPr>
            <w:pStyle w:val="BodyText"/>
            <w:numPr>
              <w:ilvl w:val="1"/>
              <w:numId w:val="13"/>
            </w:numPr>
          </w:pPr>
          <w:r>
            <w:t>Embedded System Theory and Application</w:t>
          </w:r>
          <w:ins w:id="16" w:author="Josef" w:date="2014-03-27T16:15:00Z">
            <w:r w:rsidR="003425BF">
              <w:t>s</w:t>
            </w:r>
          </w:ins>
        </w:p>
      </w:sdtContent>
    </w:sdt>
    <w:p w14:paraId="096D4538" w14:textId="57DB6E8A" w:rsidR="00F015DE" w:rsidRPr="00283001" w:rsidRDefault="00521DC4">
      <w:pPr>
        <w:pStyle w:val="Heading1"/>
        <w:rPr>
          <w:color w:val="auto"/>
        </w:rPr>
      </w:pPr>
      <w:r w:rsidRPr="00283001">
        <w:rPr>
          <w:color w:val="auto"/>
        </w:rPr>
        <w:lastRenderedPageBreak/>
        <w:t>Commercial Projects</w:t>
      </w:r>
    </w:p>
    <w:sdt>
      <w:sdtPr>
        <w:rPr>
          <w:rFonts w:asciiTheme="minorHAnsi" w:eastAsiaTheme="minorEastAsia" w:hAnsiTheme="minorHAnsi" w:cstheme="minorBidi"/>
          <w:b w:val="0"/>
          <w:bCs w:val="0"/>
          <w:color w:val="auto"/>
          <w:szCs w:val="22"/>
        </w:rPr>
        <w:id w:val="9459754"/>
        <w:placeholder>
          <w:docPart w:val="540BA08B4641684BA9D1F788043C8556"/>
        </w:placeholder>
      </w:sdtPr>
      <w:sdtEndPr/>
      <w:sdtContent>
        <w:p w14:paraId="055BBB46" w14:textId="11197E60" w:rsidR="004725DC" w:rsidRPr="00283001" w:rsidRDefault="0020513A" w:rsidP="004725DC">
          <w:pPr>
            <w:pStyle w:val="Heading2"/>
            <w:rPr>
              <w:color w:val="auto"/>
            </w:rPr>
          </w:pPr>
          <w:sdt>
            <w:sdtPr>
              <w:rPr>
                <w:color w:val="auto"/>
              </w:rPr>
              <w:id w:val="329174394"/>
              <w:placeholder>
                <w:docPart w:val="DF106B9EEDCBA44D9DDDEEB24D87EA32"/>
              </w:placeholder>
            </w:sdtPr>
            <w:sdtEndPr/>
            <w:sdtContent>
              <w:r w:rsidR="004725DC" w:rsidRPr="00283001">
                <w:rPr>
                  <w:color w:val="auto"/>
                </w:rPr>
                <w:t>Voice-Control</w:t>
              </w:r>
              <w:ins w:id="17" w:author="Josef" w:date="2014-03-27T16:17:00Z">
                <w:r w:rsidR="00032771">
                  <w:rPr>
                    <w:color w:val="auto"/>
                  </w:rPr>
                  <w:t>led</w:t>
                </w:r>
              </w:ins>
              <w:r w:rsidR="004725DC" w:rsidRPr="00283001">
                <w:rPr>
                  <w:color w:val="auto"/>
                </w:rPr>
                <w:t xml:space="preserve"> </w:t>
              </w:r>
              <w:del w:id="18" w:author="Josef" w:date="2014-03-27T16:17:00Z">
                <w:r w:rsidR="004725DC" w:rsidRPr="00283001" w:rsidDel="00032771">
                  <w:rPr>
                    <w:color w:val="auto"/>
                  </w:rPr>
                  <w:delText>Blind-</w:delText>
                </w:r>
              </w:del>
              <w:r w:rsidR="004725DC" w:rsidRPr="00283001">
                <w:rPr>
                  <w:color w:val="auto"/>
                </w:rPr>
                <w:t>Guiding System</w:t>
              </w:r>
            </w:sdtContent>
          </w:sdt>
          <w:ins w:id="19" w:author="Josef" w:date="2014-03-27T16:17:00Z">
            <w:r w:rsidR="00032771">
              <w:rPr>
                <w:color w:val="auto"/>
              </w:rPr>
              <w:t xml:space="preserve"> for the blind</w:t>
            </w:r>
          </w:ins>
          <w:r w:rsidR="004725DC" w:rsidRPr="00283001">
            <w:rPr>
              <w:color w:val="auto"/>
            </w:rPr>
            <w:tab/>
          </w:r>
          <w:r w:rsidR="004725DC" w:rsidRPr="00283001">
            <w:rPr>
              <w:color w:val="auto"/>
            </w:rPr>
            <w:tab/>
          </w:r>
          <w:r w:rsidR="004725DC" w:rsidRPr="00283001">
            <w:rPr>
              <w:color w:val="auto"/>
            </w:rPr>
            <w:tab/>
          </w:r>
          <w:r w:rsidR="004725DC" w:rsidRPr="00283001">
            <w:rPr>
              <w:color w:val="auto"/>
            </w:rPr>
            <w:tab/>
          </w:r>
          <w:r w:rsidR="004725DC" w:rsidRPr="00283001">
            <w:rPr>
              <w:color w:val="auto"/>
            </w:rPr>
            <w:tab/>
            <w:t>Aug 2013 – Dec 2013</w:t>
          </w:r>
        </w:p>
        <w:sdt>
          <w:sdtPr>
            <w:id w:val="638611556"/>
            <w:placeholder>
              <w:docPart w:val="8CA548DD07FE0C4BA435CDE6D12B3EF4"/>
            </w:placeholder>
          </w:sdtPr>
          <w:sdtEndPr/>
          <w:sdtContent>
            <w:p w14:paraId="2B2C1E55" w14:textId="74FFE8E0" w:rsidR="004725DC" w:rsidRPr="00283001" w:rsidRDefault="004725DC" w:rsidP="004725DC">
              <w:pPr>
                <w:pStyle w:val="BodyText"/>
                <w:rPr>
                  <w:b/>
                </w:rPr>
              </w:pPr>
              <w:r w:rsidRPr="00283001">
                <w:rPr>
                  <w:b/>
                </w:rPr>
                <w:t>VIA-</w:t>
              </w:r>
              <w:proofErr w:type="spellStart"/>
              <w:r w:rsidRPr="00283001">
                <w:rPr>
                  <w:b/>
                </w:rPr>
                <w:t>Beihang</w:t>
              </w:r>
              <w:proofErr w:type="spellEnd"/>
              <w:r w:rsidRPr="00283001">
                <w:rPr>
                  <w:b/>
                </w:rPr>
                <w:t xml:space="preserve"> Joint Lab</w:t>
              </w:r>
            </w:p>
            <w:p w14:paraId="56947BAB" w14:textId="59033448" w:rsidR="004725DC" w:rsidRPr="00283001" w:rsidRDefault="00737012" w:rsidP="00737012">
              <w:pPr>
                <w:pStyle w:val="BodyText"/>
                <w:numPr>
                  <w:ilvl w:val="0"/>
                  <w:numId w:val="13"/>
                </w:numPr>
              </w:pPr>
              <w:r>
                <w:t xml:space="preserve">Design and constructed the human sensing sub-system. Co-designer for the control OS </w:t>
              </w:r>
            </w:p>
          </w:sdtContent>
        </w:sdt>
        <w:p w14:paraId="7AF11A3F" w14:textId="50CEA887" w:rsidR="004725DC" w:rsidRPr="00283001" w:rsidRDefault="0020513A" w:rsidP="004725DC">
          <w:pPr>
            <w:pStyle w:val="Heading2"/>
            <w:rPr>
              <w:color w:val="auto"/>
            </w:rPr>
          </w:pPr>
          <w:sdt>
            <w:sdtPr>
              <w:rPr>
                <w:color w:val="auto"/>
              </w:rPr>
              <w:id w:val="849226104"/>
              <w:placeholder>
                <w:docPart w:val="575EBB1F7E9CAF4581D7A3B2E967D6B5"/>
              </w:placeholder>
            </w:sdtPr>
            <w:sdtEndPr/>
            <w:sdtContent>
              <w:proofErr w:type="spellStart"/>
              <w:r w:rsidR="004725DC" w:rsidRPr="00283001">
                <w:rPr>
                  <w:color w:val="auto"/>
                </w:rPr>
                <w:t>Baidu</w:t>
              </w:r>
              <w:proofErr w:type="spellEnd"/>
              <w:r w:rsidR="004725DC" w:rsidRPr="00283001">
                <w:rPr>
                  <w:color w:val="auto"/>
                </w:rPr>
                <w:t xml:space="preserve"> A-star Programming Competition Website Project</w:t>
              </w:r>
            </w:sdtContent>
          </w:sdt>
          <w:r w:rsidR="004725DC" w:rsidRPr="00283001">
            <w:rPr>
              <w:color w:val="auto"/>
            </w:rPr>
            <w:tab/>
          </w:r>
          <w:r w:rsidR="004725DC" w:rsidRPr="00283001">
            <w:rPr>
              <w:color w:val="auto"/>
            </w:rPr>
            <w:tab/>
          </w:r>
          <w:r w:rsidR="004725DC" w:rsidRPr="00283001">
            <w:rPr>
              <w:color w:val="auto"/>
            </w:rPr>
            <w:tab/>
          </w:r>
          <w:r w:rsidR="004725DC" w:rsidRPr="00283001">
            <w:rPr>
              <w:color w:val="auto"/>
            </w:rPr>
            <w:tab/>
          </w:r>
          <w:r w:rsidR="004725DC" w:rsidRPr="00283001">
            <w:rPr>
              <w:color w:val="auto"/>
            </w:rPr>
            <w:tab/>
            <w:t>Aug 2013 – Dec 2013</w:t>
          </w:r>
        </w:p>
        <w:sdt>
          <w:sdtPr>
            <w:id w:val="951358396"/>
            <w:placeholder>
              <w:docPart w:val="D146E003493DDF46B64743F6A2346B29"/>
            </w:placeholder>
          </w:sdtPr>
          <w:sdtEndPr/>
          <w:sdtContent>
            <w:p w14:paraId="0E88DE5F" w14:textId="4122DAFE" w:rsidR="004725DC" w:rsidRPr="00283001" w:rsidRDefault="00000908" w:rsidP="004725DC">
              <w:pPr>
                <w:pStyle w:val="BodyText"/>
                <w:rPr>
                  <w:b/>
                </w:rPr>
              </w:pPr>
              <w:proofErr w:type="spellStart"/>
              <w:r>
                <w:rPr>
                  <w:b/>
                </w:rPr>
                <w:t>Astar</w:t>
              </w:r>
              <w:proofErr w:type="spellEnd"/>
              <w:r>
                <w:rPr>
                  <w:b/>
                </w:rPr>
                <w:t xml:space="preserve"> Contest Project Group</w:t>
              </w:r>
            </w:p>
            <w:p w14:paraId="44CB1A10" w14:textId="2DFF24D5" w:rsidR="00A23360" w:rsidRPr="00283001" w:rsidRDefault="00000908" w:rsidP="00A23360">
              <w:pPr>
                <w:pStyle w:val="BodyText"/>
                <w:numPr>
                  <w:ilvl w:val="0"/>
                  <w:numId w:val="13"/>
                </w:numPr>
              </w:pPr>
              <w:r>
                <w:t>UI design. Designed and constructed the front-end code</w:t>
              </w:r>
              <w:del w:id="20" w:author="Josef" w:date="2014-03-27T16:16:00Z">
                <w:r w:rsidDel="00032771">
                  <w:delText>s</w:delText>
                </w:r>
              </w:del>
            </w:p>
          </w:sdtContent>
        </w:sdt>
        <w:p w14:paraId="3EB3B433" w14:textId="77777777" w:rsidR="00A23360" w:rsidRPr="00283001" w:rsidRDefault="00A23360" w:rsidP="00A23360">
          <w:pPr>
            <w:pStyle w:val="Heading1"/>
            <w:rPr>
              <w:color w:val="auto"/>
            </w:rPr>
          </w:pPr>
          <w:r w:rsidRPr="00283001">
            <w:rPr>
              <w:color w:val="auto"/>
            </w:rPr>
            <w:t>Skills</w:t>
          </w:r>
        </w:p>
        <w:p w14:paraId="509DAC83" w14:textId="78198047" w:rsidR="004725DC" w:rsidRDefault="007C3F6D" w:rsidP="000E1A10">
          <w:pPr>
            <w:pStyle w:val="BodyText"/>
            <w:numPr>
              <w:ilvl w:val="0"/>
              <w:numId w:val="13"/>
            </w:numPr>
          </w:pPr>
          <w:del w:id="21" w:author="Josef" w:date="2014-03-27T16:17:00Z">
            <w:r w:rsidDel="00032771">
              <w:rPr>
                <w:b/>
              </w:rPr>
              <w:delText xml:space="preserve">Experienced </w:delText>
            </w:r>
          </w:del>
          <w:ins w:id="22" w:author="Josef" w:date="2014-03-27T16:17:00Z">
            <w:r w:rsidR="00032771">
              <w:rPr>
                <w:b/>
              </w:rPr>
              <w:t>Programming</w:t>
            </w:r>
            <w:r w:rsidR="00032771">
              <w:rPr>
                <w:b/>
              </w:rPr>
              <w:t xml:space="preserve"> </w:t>
            </w:r>
          </w:ins>
          <w:r w:rsidR="000E1A10" w:rsidRPr="000E1A10">
            <w:rPr>
              <w:b/>
            </w:rPr>
            <w:t>Language</w:t>
          </w:r>
          <w:ins w:id="23" w:author="Josef" w:date="2014-03-27T16:17:00Z">
            <w:r w:rsidR="00032771">
              <w:rPr>
                <w:b/>
              </w:rPr>
              <w:t xml:space="preserve"> </w:t>
            </w:r>
            <w:proofErr w:type="spellStart"/>
            <w:r w:rsidR="00032771">
              <w:rPr>
                <w:b/>
              </w:rPr>
              <w:t>Exerience</w:t>
            </w:r>
          </w:ins>
          <w:proofErr w:type="spellEnd"/>
          <w:r w:rsidR="000E1A10">
            <w:t>: C, Java, Python, Linux Shell, HTML/CSS/JavaScript</w:t>
          </w:r>
          <w:r>
            <w:t xml:space="preserve">, </w:t>
          </w:r>
          <w:proofErr w:type="spellStart"/>
          <w:r>
            <w:t>Matlab</w:t>
          </w:r>
          <w:proofErr w:type="spellEnd"/>
        </w:p>
        <w:p w14:paraId="29808E5D" w14:textId="6BF532EC" w:rsidR="000E1A10" w:rsidRDefault="000E1A10" w:rsidP="000E1A10">
          <w:pPr>
            <w:pStyle w:val="BodyText"/>
            <w:numPr>
              <w:ilvl w:val="0"/>
              <w:numId w:val="13"/>
            </w:numPr>
          </w:pPr>
          <w:r w:rsidRPr="007C3F6D">
            <w:rPr>
              <w:b/>
            </w:rPr>
            <w:t>IDE</w:t>
          </w:r>
          <w:r>
            <w:t xml:space="preserve">: MS Visual Studio, Eclipse, </w:t>
          </w:r>
          <w:proofErr w:type="spellStart"/>
          <w:r>
            <w:t>Xcode</w:t>
          </w:r>
          <w:proofErr w:type="spellEnd"/>
        </w:p>
        <w:p w14:paraId="45E63BF8" w14:textId="47DCA773" w:rsidR="007C3F6D" w:rsidRPr="00283001" w:rsidRDefault="000E1A10" w:rsidP="00B16046">
          <w:pPr>
            <w:pStyle w:val="BodyText"/>
            <w:numPr>
              <w:ilvl w:val="0"/>
              <w:numId w:val="13"/>
            </w:numPr>
          </w:pPr>
          <w:r w:rsidRPr="007C3F6D">
            <w:rPr>
              <w:b/>
            </w:rPr>
            <w:t>Working Platform</w:t>
          </w:r>
          <w:r>
            <w:t>: Windows, Linux/UNIX, OS X</w:t>
          </w:r>
        </w:p>
        <w:p w14:paraId="4F4D5022" w14:textId="77777777" w:rsidR="004725DC" w:rsidRPr="007C3F6D" w:rsidRDefault="004725DC" w:rsidP="00A23360">
          <w:pPr>
            <w:pStyle w:val="BodyText"/>
            <w:rPr>
              <w:rFonts w:eastAsia="SimSun"/>
              <w:lang w:eastAsia="zh-CN"/>
            </w:rPr>
          </w:pPr>
        </w:p>
        <w:p w14:paraId="6CE91CDF" w14:textId="1D828AAD" w:rsidR="004725DC" w:rsidRPr="00283001" w:rsidRDefault="00000908" w:rsidP="004725DC">
          <w:pPr>
            <w:pStyle w:val="Heading1"/>
            <w:rPr>
              <w:color w:val="auto"/>
            </w:rPr>
          </w:pPr>
          <w:r>
            <w:rPr>
              <w:color w:val="auto"/>
            </w:rPr>
            <w:t>Extra-Curricular Activities &amp; Awards</w:t>
          </w:r>
        </w:p>
        <w:p w14:paraId="46057B44" w14:textId="2206E160" w:rsidR="004725DC" w:rsidRPr="00283001" w:rsidRDefault="0020513A" w:rsidP="004725DC">
          <w:pPr>
            <w:pStyle w:val="Heading2"/>
            <w:rPr>
              <w:color w:val="auto"/>
            </w:rPr>
          </w:pPr>
          <w:sdt>
            <w:sdtPr>
              <w:rPr>
                <w:color w:val="auto"/>
              </w:rPr>
              <w:id w:val="-733771984"/>
              <w:placeholder>
                <w:docPart w:val="891CA334F4B9054BA3513F5AA8961F5D"/>
              </w:placeholder>
            </w:sdtPr>
            <w:sdtEndPr/>
            <w:sdtContent>
              <w:r w:rsidR="00000908">
                <w:rPr>
                  <w:color w:val="auto"/>
                </w:rPr>
                <w:t xml:space="preserve">Vice-Present of </w:t>
              </w:r>
              <w:proofErr w:type="spellStart"/>
              <w:r w:rsidR="00000908">
                <w:rPr>
                  <w:color w:val="auto"/>
                </w:rPr>
                <w:t>Beihang</w:t>
              </w:r>
              <w:proofErr w:type="spellEnd"/>
              <w:r w:rsidR="00000908">
                <w:rPr>
                  <w:color w:val="auto"/>
                </w:rPr>
                <w:t xml:space="preserve"> University Volunteer Association</w:t>
              </w:r>
            </w:sdtContent>
          </w:sdt>
          <w:r w:rsidR="004725DC" w:rsidRPr="00283001">
            <w:rPr>
              <w:color w:val="auto"/>
            </w:rPr>
            <w:tab/>
          </w:r>
          <w:r w:rsidR="004725DC" w:rsidRPr="00283001">
            <w:rPr>
              <w:color w:val="auto"/>
            </w:rPr>
            <w:tab/>
          </w:r>
          <w:r w:rsidR="004725DC" w:rsidRPr="00283001">
            <w:rPr>
              <w:color w:val="auto"/>
            </w:rPr>
            <w:tab/>
          </w:r>
          <w:r w:rsidR="004725DC" w:rsidRPr="00283001">
            <w:rPr>
              <w:color w:val="auto"/>
            </w:rPr>
            <w:tab/>
          </w:r>
          <w:r w:rsidR="004725DC" w:rsidRPr="00283001">
            <w:rPr>
              <w:color w:val="auto"/>
            </w:rPr>
            <w:tab/>
          </w:r>
          <w:r w:rsidR="00000908">
            <w:rPr>
              <w:color w:val="auto"/>
            </w:rPr>
            <w:t>Oct 2009 – Oct 2010</w:t>
          </w:r>
        </w:p>
        <w:sdt>
          <w:sdtPr>
            <w:id w:val="-1797441288"/>
            <w:placeholder>
              <w:docPart w:val="09A99AF7D2681D47831D6105E1F9461D"/>
            </w:placeholder>
          </w:sdtPr>
          <w:sdtEndPr/>
          <w:sdtContent>
            <w:p w14:paraId="349FD4AC" w14:textId="055B2280" w:rsidR="00000908" w:rsidRPr="00737012" w:rsidRDefault="00737012" w:rsidP="00737012">
              <w:pPr>
                <w:pStyle w:val="BodyText"/>
                <w:numPr>
                  <w:ilvl w:val="0"/>
                  <w:numId w:val="13"/>
                </w:numPr>
                <w:rPr>
                  <w:szCs w:val="20"/>
                </w:rPr>
              </w:pPr>
              <w:r w:rsidRPr="007C3F6D">
                <w:rPr>
                  <w:rStyle w:val="apple-converted-space"/>
                  <w:rFonts w:cs="Arial"/>
                  <w:b/>
                  <w:szCs w:val="20"/>
                  <w:shd w:val="clear" w:color="auto" w:fill="FFFFFF"/>
                </w:rPr>
                <w:t> </w:t>
              </w:r>
              <w:r w:rsidR="007C3F6D" w:rsidRPr="007C3F6D">
                <w:rPr>
                  <w:rStyle w:val="apple-converted-space"/>
                  <w:rFonts w:eastAsia="SimSun" w:cs="Arial"/>
                  <w:b/>
                  <w:szCs w:val="20"/>
                  <w:shd w:val="clear" w:color="auto" w:fill="FFFFFF"/>
                  <w:lang w:eastAsia="zh-CN"/>
                </w:rPr>
                <w:t>Venue Administration Volunteer</w:t>
              </w:r>
              <w:r w:rsidR="007C3F6D">
                <w:rPr>
                  <w:rStyle w:val="apple-converted-space"/>
                  <w:rFonts w:cs="Arial"/>
                  <w:szCs w:val="20"/>
                  <w:shd w:val="clear" w:color="auto" w:fill="FFFFFF"/>
                </w:rPr>
                <w:t>: 11</w:t>
              </w:r>
              <w:r w:rsidR="007C3F6D" w:rsidRPr="007C3F6D">
                <w:rPr>
                  <w:rStyle w:val="apple-converted-space"/>
                  <w:rFonts w:cs="Arial"/>
                  <w:szCs w:val="20"/>
                  <w:shd w:val="clear" w:color="auto" w:fill="FFFFFF"/>
                  <w:vertAlign w:val="superscript"/>
                </w:rPr>
                <w:t>th</w:t>
              </w:r>
              <w:r w:rsidR="007C3F6D">
                <w:rPr>
                  <w:rStyle w:val="apple-converted-space"/>
                  <w:rFonts w:cs="Arial"/>
                  <w:szCs w:val="20"/>
                  <w:shd w:val="clear" w:color="auto" w:fill="FFFFFF"/>
                </w:rPr>
                <w:t xml:space="preserve"> </w:t>
              </w:r>
              <w:r w:rsidRPr="00737012">
                <w:rPr>
                  <w:rFonts w:cs="Arial"/>
                  <w:szCs w:val="20"/>
                  <w:shd w:val="clear" w:color="auto" w:fill="FFFFFF"/>
                </w:rPr>
                <w:t>"Challenge Cup" National Competition of Chinese College Students' Extracurricular Academic and Scientific Achieve</w:t>
              </w:r>
              <w:ins w:id="24" w:author="Josef" w:date="2014-03-27T16:18:00Z">
                <w:r w:rsidR="00032771">
                  <w:rPr>
                    <w:rFonts w:cs="Arial"/>
                    <w:szCs w:val="20"/>
                    <w:shd w:val="clear" w:color="auto" w:fill="FFFFFF"/>
                  </w:rPr>
                  <w:t>ment</w:t>
                </w:r>
              </w:ins>
              <w:r w:rsidR="007C3F6D">
                <w:rPr>
                  <w:rFonts w:cs="Arial"/>
                  <w:szCs w:val="20"/>
                  <w:shd w:val="clear" w:color="auto" w:fill="FFFFFF"/>
                </w:rPr>
                <w:t>, 2009</w:t>
              </w:r>
            </w:p>
            <w:p w14:paraId="29525895" w14:textId="09B826A8" w:rsidR="004725DC" w:rsidRPr="00000908" w:rsidRDefault="007C3F6D" w:rsidP="00000908">
              <w:pPr>
                <w:pStyle w:val="BodyText"/>
                <w:numPr>
                  <w:ilvl w:val="0"/>
                  <w:numId w:val="13"/>
                </w:numPr>
                <w:rPr>
                  <w:b/>
                </w:rPr>
              </w:pPr>
              <w:r w:rsidRPr="007C3F6D">
                <w:rPr>
                  <w:b/>
                </w:rPr>
                <w:t>Honors</w:t>
              </w:r>
              <w:r>
                <w:t xml:space="preserve">: </w:t>
              </w:r>
              <w:r w:rsidR="004B5120">
                <w:t>An</w:t>
              </w:r>
              <w:r>
                <w:t>nual Outstanding Volunteer of BUAA,</w:t>
              </w:r>
              <w:r w:rsidR="004B5120">
                <w:t xml:space="preserve"> 2009,2010</w:t>
              </w:r>
              <w:r w:rsidR="004B5120">
                <w:tab/>
              </w:r>
              <w:r w:rsidR="004B5120">
                <w:tab/>
              </w:r>
              <w:r w:rsidR="004B5120">
                <w:tab/>
              </w:r>
              <w:r w:rsidR="004B5120">
                <w:tab/>
              </w:r>
              <w:r w:rsidR="004B5120">
                <w:tab/>
              </w:r>
              <w:r w:rsidR="004B5120">
                <w:tab/>
              </w:r>
            </w:p>
          </w:sdtContent>
        </w:sdt>
        <w:p w14:paraId="571D1FD3" w14:textId="1E0B9439" w:rsidR="004725DC" w:rsidRPr="00283001" w:rsidRDefault="0020513A" w:rsidP="004725DC">
          <w:pPr>
            <w:pStyle w:val="Heading2"/>
            <w:rPr>
              <w:color w:val="auto"/>
            </w:rPr>
          </w:pPr>
          <w:sdt>
            <w:sdtPr>
              <w:rPr>
                <w:color w:val="auto"/>
              </w:rPr>
              <w:id w:val="1304350009"/>
              <w:placeholder>
                <w:docPart w:val="58DEDB1272FD1F48997AF7678E779C69"/>
              </w:placeholder>
            </w:sdtPr>
            <w:sdtEndPr/>
            <w:sdtContent>
              <w:proofErr w:type="spellStart"/>
              <w:r w:rsidR="00000908">
                <w:rPr>
                  <w:color w:val="auto"/>
                </w:rPr>
                <w:t>Beihang</w:t>
              </w:r>
              <w:proofErr w:type="spellEnd"/>
              <w:r w:rsidR="00000908">
                <w:rPr>
                  <w:color w:val="auto"/>
                </w:rPr>
                <w:t xml:space="preserve"> University Scholarship</w:t>
              </w:r>
            </w:sdtContent>
          </w:sdt>
          <w:r w:rsidR="00000908">
            <w:rPr>
              <w:color w:val="auto"/>
            </w:rPr>
            <w:tab/>
          </w:r>
          <w:r w:rsidR="00000908">
            <w:rPr>
              <w:color w:val="auto"/>
            </w:rPr>
            <w:tab/>
          </w:r>
          <w:r w:rsidR="00000908">
            <w:rPr>
              <w:color w:val="auto"/>
            </w:rPr>
            <w:tab/>
          </w:r>
          <w:r w:rsidR="00000908">
            <w:rPr>
              <w:color w:val="auto"/>
            </w:rPr>
            <w:tab/>
          </w:r>
          <w:r w:rsidR="00000908">
            <w:rPr>
              <w:color w:val="auto"/>
            </w:rPr>
            <w:tab/>
            <w:t xml:space="preserve">Oct 2011 </w:t>
          </w:r>
        </w:p>
        <w:sdt>
          <w:sdtPr>
            <w:id w:val="1902256294"/>
            <w:placeholder>
              <w:docPart w:val="E7CC63622276DA4A8ED62A69126B9953"/>
            </w:placeholder>
          </w:sdtPr>
          <w:sdtEndPr/>
          <w:sdtContent>
            <w:p w14:paraId="0F14E0F2" w14:textId="620DDF31" w:rsidR="00F015DE" w:rsidRPr="00283001" w:rsidRDefault="00000908" w:rsidP="004725DC">
              <w:pPr>
                <w:pStyle w:val="BodyText"/>
                <w:numPr>
                  <w:ilvl w:val="0"/>
                  <w:numId w:val="13"/>
                </w:numPr>
              </w:pPr>
              <w:r>
                <w:t>Second Prize</w:t>
              </w:r>
            </w:p>
          </w:sdtContent>
        </w:sdt>
      </w:sdtContent>
    </w:sdt>
    <w:p w14:paraId="3DAAC997" w14:textId="72840A1F" w:rsidR="00B16BE7" w:rsidRPr="00283001" w:rsidRDefault="00B16BE7" w:rsidP="00B16BE7">
      <w:pPr>
        <w:pStyle w:val="Heading1"/>
        <w:rPr>
          <w:color w:val="auto"/>
        </w:rPr>
      </w:pPr>
      <w:r>
        <w:rPr>
          <w:color w:val="auto"/>
        </w:rPr>
        <w:t>Referees</w:t>
      </w:r>
      <w:bookmarkStart w:id="25" w:name="_GoBack"/>
      <w:bookmarkEnd w:id="25"/>
    </w:p>
    <w:sectPr w:rsidR="00B16BE7" w:rsidRPr="00283001" w:rsidSect="00F015DE">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7E2BC" w14:textId="77777777" w:rsidR="0020513A" w:rsidRDefault="0020513A">
      <w:r>
        <w:separator/>
      </w:r>
    </w:p>
  </w:endnote>
  <w:endnote w:type="continuationSeparator" w:id="0">
    <w:p w14:paraId="4AE4B9D0" w14:textId="77777777" w:rsidR="0020513A" w:rsidRDefault="00205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1AEC1" w14:textId="77777777" w:rsidR="00CA7376" w:rsidRDefault="00CA7376">
    <w:pPr>
      <w:pStyle w:val="Footer"/>
    </w:pPr>
    <w:r>
      <w:fldChar w:fldCharType="begin"/>
    </w:r>
    <w:r>
      <w:instrText xml:space="preserve"> Page </w:instrText>
    </w:r>
    <w:r>
      <w:fldChar w:fldCharType="separate"/>
    </w:r>
    <w:r w:rsidR="00032771">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11004" w14:textId="77777777" w:rsidR="0020513A" w:rsidRDefault="0020513A">
      <w:r>
        <w:separator/>
      </w:r>
    </w:p>
  </w:footnote>
  <w:footnote w:type="continuationSeparator" w:id="0">
    <w:p w14:paraId="06643C7B" w14:textId="77777777" w:rsidR="0020513A" w:rsidRDefault="002051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CA7376" w14:paraId="65721AE4" w14:textId="77777777">
      <w:trPr>
        <w:trHeight w:val="720"/>
      </w:trPr>
      <w:tc>
        <w:tcPr>
          <w:tcW w:w="10188" w:type="dxa"/>
          <w:vAlign w:val="center"/>
        </w:tcPr>
        <w:p w14:paraId="7E5A2C29" w14:textId="77777777" w:rsidR="00CA7376" w:rsidRDefault="00CA7376"/>
      </w:tc>
      <w:tc>
        <w:tcPr>
          <w:tcW w:w="720" w:type="dxa"/>
          <w:shd w:val="clear" w:color="auto" w:fill="A9122A" w:themeFill="accent1"/>
          <w:vAlign w:val="center"/>
        </w:tcPr>
        <w:p w14:paraId="645D2C1C" w14:textId="77777777" w:rsidR="00CA7376" w:rsidRDefault="00CA7376"/>
      </w:tc>
    </w:tr>
  </w:tbl>
  <w:p w14:paraId="657E8C2B" w14:textId="77777777" w:rsidR="00CA7376" w:rsidRDefault="00CA73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680"/>
      <w:gridCol w:w="2336"/>
    </w:tblGrid>
    <w:tr w:rsidR="00CA7376" w:rsidRPr="00A23360" w14:paraId="13046B50" w14:textId="77777777">
      <w:tc>
        <w:tcPr>
          <w:tcW w:w="9288" w:type="dxa"/>
          <w:vAlign w:val="center"/>
        </w:tcPr>
        <w:p w14:paraId="7F837034" w14:textId="77777777" w:rsidR="00CA7376" w:rsidRPr="00A23360" w:rsidRDefault="00CA7376">
          <w:pPr>
            <w:pStyle w:val="Title"/>
            <w:rPr>
              <w:color w:val="auto"/>
            </w:rPr>
          </w:pPr>
          <w:r>
            <w:rPr>
              <w:color w:val="auto"/>
            </w:rPr>
            <w:t>Tao Liu</w:t>
          </w:r>
        </w:p>
        <w:p w14:paraId="70746776" w14:textId="77777777" w:rsidR="00CA7376" w:rsidRPr="00A23360" w:rsidRDefault="00CA7376">
          <w:pPr>
            <w:pStyle w:val="ContactDetails"/>
          </w:pPr>
          <w:r w:rsidRPr="00A23360">
            <w:fldChar w:fldCharType="begin"/>
          </w:r>
          <w:r w:rsidRPr="00A23360">
            <w:instrText xml:space="preserve"> PLACEHOLDER </w:instrText>
          </w:r>
          <w:r w:rsidRPr="00A23360">
            <w:fldChar w:fldCharType="begin"/>
          </w:r>
          <w:r w:rsidRPr="00A23360">
            <w:instrText xml:space="preserve"> IF </w:instrText>
          </w:r>
          <w:r w:rsidRPr="00A23360">
            <w:fldChar w:fldCharType="begin"/>
          </w:r>
          <w:r w:rsidRPr="00A23360">
            <w:instrText xml:space="preserve"> USERPROPERTY WorkStreet </w:instrText>
          </w:r>
          <w:r w:rsidRPr="00A23360">
            <w:fldChar w:fldCharType="end"/>
          </w:r>
          <w:r w:rsidRPr="00A23360">
            <w:instrText xml:space="preserve">="" "[Street Address]" </w:instrText>
          </w:r>
          <w:fldSimple w:instr=" USERPROPERTY WorkStreet ">
            <w:r w:rsidRPr="00A23360">
              <w:instrText>93 Perry Street</w:instrText>
            </w:r>
          </w:fldSimple>
          <w:r w:rsidRPr="00A23360">
            <w:fldChar w:fldCharType="separate"/>
          </w:r>
          <w:r w:rsidR="00032771" w:rsidRPr="00A23360">
            <w:rPr>
              <w:noProof/>
            </w:rPr>
            <w:instrText>[Street Address]</w:instrText>
          </w:r>
          <w:r w:rsidRPr="00A23360">
            <w:fldChar w:fldCharType="end"/>
          </w:r>
          <w:r w:rsidRPr="00A23360">
            <w:instrText xml:space="preserve"> \* MERGEFORMAT</w:instrText>
          </w:r>
          <w:r w:rsidRPr="00A23360">
            <w:fldChar w:fldCharType="separate"/>
          </w:r>
          <w:r w:rsidRPr="00A23360">
            <w:t>[Street Address]</w:t>
          </w:r>
          <w:r w:rsidRPr="00A23360">
            <w:fldChar w:fldCharType="end"/>
          </w:r>
          <w:r w:rsidRPr="00A23360">
            <w:sym w:font="Wingdings 2" w:char="F097"/>
          </w:r>
          <w:r w:rsidRPr="00A23360">
            <w:t xml:space="preserve"> </w:t>
          </w:r>
          <w:r w:rsidRPr="00A23360">
            <w:fldChar w:fldCharType="begin"/>
          </w:r>
          <w:r w:rsidRPr="00A23360">
            <w:instrText xml:space="preserve"> PLACEHOLDER </w:instrText>
          </w:r>
          <w:r w:rsidRPr="00A23360">
            <w:fldChar w:fldCharType="begin"/>
          </w:r>
          <w:r w:rsidRPr="00A23360">
            <w:instrText xml:space="preserve"> IF </w:instrText>
          </w:r>
          <w:r w:rsidRPr="00A23360">
            <w:fldChar w:fldCharType="begin"/>
          </w:r>
          <w:r w:rsidRPr="00A23360">
            <w:instrText xml:space="preserve"> USERPROPERTY WorkCity </w:instrText>
          </w:r>
          <w:r w:rsidRPr="00A23360">
            <w:fldChar w:fldCharType="end"/>
          </w:r>
          <w:r w:rsidRPr="00A23360">
            <w:instrText xml:space="preserve">="" "[City]" </w:instrText>
          </w:r>
          <w:r w:rsidRPr="00A23360">
            <w:fldChar w:fldCharType="begin"/>
          </w:r>
          <w:r w:rsidRPr="00A23360">
            <w:instrText xml:space="preserve"> USERPROPERTY WorkCity </w:instrText>
          </w:r>
          <w:r w:rsidRPr="00A23360">
            <w:fldChar w:fldCharType="separate"/>
          </w:r>
          <w:r w:rsidRPr="00A23360">
            <w:rPr>
              <w:b w:val="0"/>
              <w:bCs/>
            </w:rPr>
            <w:instrText>Error! Bookmark not defined.</w:instrText>
          </w:r>
          <w:r w:rsidRPr="00A23360">
            <w:fldChar w:fldCharType="end"/>
          </w:r>
          <w:r w:rsidRPr="00A23360">
            <w:fldChar w:fldCharType="separate"/>
          </w:r>
          <w:r w:rsidR="00032771" w:rsidRPr="00A23360">
            <w:rPr>
              <w:noProof/>
            </w:rPr>
            <w:instrText>[City]</w:instrText>
          </w:r>
          <w:r w:rsidRPr="00A23360">
            <w:fldChar w:fldCharType="end"/>
          </w:r>
          <w:r w:rsidRPr="00A23360">
            <w:instrText xml:space="preserve"> \* MERGEFORMAT</w:instrText>
          </w:r>
          <w:r w:rsidRPr="00A23360">
            <w:fldChar w:fldCharType="separate"/>
          </w:r>
          <w:r w:rsidRPr="00A23360">
            <w:t>[City]</w:t>
          </w:r>
          <w:r w:rsidRPr="00A23360">
            <w:fldChar w:fldCharType="end"/>
          </w:r>
          <w:r w:rsidRPr="00A23360">
            <w:t xml:space="preserve">, </w:t>
          </w:r>
          <w:r w:rsidRPr="00A23360">
            <w:fldChar w:fldCharType="begin"/>
          </w:r>
          <w:r w:rsidRPr="00A23360">
            <w:instrText xml:space="preserve"> PLACEHOLDER </w:instrText>
          </w:r>
          <w:r w:rsidRPr="00A23360">
            <w:fldChar w:fldCharType="begin"/>
          </w:r>
          <w:r w:rsidRPr="00A23360">
            <w:instrText xml:space="preserve"> IF </w:instrText>
          </w:r>
          <w:r w:rsidRPr="00A23360">
            <w:fldChar w:fldCharType="begin"/>
          </w:r>
          <w:r w:rsidRPr="00A23360">
            <w:instrText xml:space="preserve"> USERPROPERTY WorkState </w:instrText>
          </w:r>
          <w:r w:rsidRPr="00A23360">
            <w:fldChar w:fldCharType="end"/>
          </w:r>
          <w:r w:rsidRPr="00A23360">
            <w:instrText xml:space="preserve">="" "[State]"  </w:instrText>
          </w:r>
          <w:r w:rsidRPr="00A23360">
            <w:fldChar w:fldCharType="begin"/>
          </w:r>
          <w:r w:rsidRPr="00A23360">
            <w:instrText xml:space="preserve"> USERPROPERTY WorkState </w:instrText>
          </w:r>
          <w:r w:rsidRPr="00A23360">
            <w:fldChar w:fldCharType="separate"/>
          </w:r>
          <w:r w:rsidRPr="00A23360">
            <w:rPr>
              <w:b w:val="0"/>
              <w:bCs/>
            </w:rPr>
            <w:instrText>Error! Bookmark not defined.</w:instrText>
          </w:r>
          <w:r w:rsidRPr="00A23360">
            <w:fldChar w:fldCharType="end"/>
          </w:r>
          <w:r w:rsidRPr="00A23360">
            <w:fldChar w:fldCharType="separate"/>
          </w:r>
          <w:r w:rsidR="00032771" w:rsidRPr="00A23360">
            <w:rPr>
              <w:noProof/>
            </w:rPr>
            <w:instrText>[State]</w:instrText>
          </w:r>
          <w:r w:rsidRPr="00A23360">
            <w:fldChar w:fldCharType="end"/>
          </w:r>
          <w:r w:rsidRPr="00A23360">
            <w:instrText xml:space="preserve"> \* MERGEFORMAT</w:instrText>
          </w:r>
          <w:r w:rsidRPr="00A23360">
            <w:fldChar w:fldCharType="separate"/>
          </w:r>
          <w:r w:rsidRPr="00A23360">
            <w:t>[State]</w:t>
          </w:r>
          <w:r w:rsidRPr="00A23360">
            <w:fldChar w:fldCharType="end"/>
          </w:r>
          <w:r w:rsidRPr="00A23360">
            <w:t xml:space="preserve"> </w:t>
          </w:r>
          <w:r w:rsidRPr="00A23360">
            <w:fldChar w:fldCharType="begin"/>
          </w:r>
          <w:r w:rsidRPr="00A23360">
            <w:instrText xml:space="preserve"> PLACEHOLDER </w:instrText>
          </w:r>
          <w:r w:rsidRPr="00A23360">
            <w:fldChar w:fldCharType="begin"/>
          </w:r>
          <w:r w:rsidRPr="00A23360">
            <w:instrText xml:space="preserve"> IF </w:instrText>
          </w:r>
          <w:r w:rsidRPr="00A23360">
            <w:fldChar w:fldCharType="begin"/>
          </w:r>
          <w:r w:rsidRPr="00A23360">
            <w:instrText xml:space="preserve"> USERPROPERTY WorkZip </w:instrText>
          </w:r>
          <w:r w:rsidRPr="00A23360">
            <w:fldChar w:fldCharType="end"/>
          </w:r>
          <w:r w:rsidRPr="00A23360">
            <w:instrText xml:space="preserve">="" "[Postal Code]" </w:instrText>
          </w:r>
          <w:r w:rsidRPr="00A23360">
            <w:fldChar w:fldCharType="begin"/>
          </w:r>
          <w:r w:rsidRPr="00A23360">
            <w:instrText xml:space="preserve"> USERPROPERTY WorkZip </w:instrText>
          </w:r>
          <w:r w:rsidRPr="00A23360">
            <w:fldChar w:fldCharType="separate"/>
          </w:r>
          <w:r w:rsidRPr="00A23360">
            <w:rPr>
              <w:b w:val="0"/>
              <w:bCs/>
            </w:rPr>
            <w:instrText>Error! Bookmark not defined.</w:instrText>
          </w:r>
          <w:r w:rsidRPr="00A23360">
            <w:fldChar w:fldCharType="end"/>
          </w:r>
          <w:r w:rsidRPr="00A23360">
            <w:fldChar w:fldCharType="separate"/>
          </w:r>
          <w:r w:rsidR="00032771" w:rsidRPr="00A23360">
            <w:rPr>
              <w:noProof/>
            </w:rPr>
            <w:instrText>[Postal Code]</w:instrText>
          </w:r>
          <w:r w:rsidRPr="00A23360">
            <w:fldChar w:fldCharType="end"/>
          </w:r>
          <w:r w:rsidRPr="00A23360">
            <w:instrText xml:space="preserve"> \* MERGEFORMAT</w:instrText>
          </w:r>
          <w:r w:rsidRPr="00A23360">
            <w:fldChar w:fldCharType="separate"/>
          </w:r>
          <w:r w:rsidRPr="00A23360">
            <w:t>[Postal Code]</w:t>
          </w:r>
          <w:r w:rsidRPr="00A23360">
            <w:fldChar w:fldCharType="end"/>
          </w:r>
          <w:r w:rsidRPr="00A23360">
            <w:br/>
            <w:t xml:space="preserve">Phone: </w:t>
          </w:r>
          <w:r w:rsidRPr="00A23360">
            <w:fldChar w:fldCharType="begin"/>
          </w:r>
          <w:r w:rsidRPr="00A23360">
            <w:instrText xml:space="preserve"> PLACEHOLDER </w:instrText>
          </w:r>
          <w:r w:rsidRPr="00A23360">
            <w:fldChar w:fldCharType="begin"/>
          </w:r>
          <w:r w:rsidRPr="00A23360">
            <w:instrText xml:space="preserve"> IF </w:instrText>
          </w:r>
          <w:r w:rsidRPr="00A23360">
            <w:fldChar w:fldCharType="begin"/>
          </w:r>
          <w:r w:rsidRPr="00A23360">
            <w:instrText xml:space="preserve"> USERPROPERTY Work </w:instrText>
          </w:r>
          <w:r w:rsidRPr="00A23360">
            <w:fldChar w:fldCharType="end"/>
          </w:r>
          <w:r w:rsidRPr="00A23360">
            <w:instrText xml:space="preserve">="" "[Your Phone]" </w:instrText>
          </w:r>
          <w:r w:rsidRPr="00A23360">
            <w:fldChar w:fldCharType="begin"/>
          </w:r>
          <w:r w:rsidRPr="00A23360">
            <w:instrText xml:space="preserve"> USERPROPERTY Work </w:instrText>
          </w:r>
          <w:r w:rsidRPr="00A23360">
            <w:fldChar w:fldCharType="separate"/>
          </w:r>
          <w:r w:rsidRPr="00A23360">
            <w:rPr>
              <w:b w:val="0"/>
              <w:bCs/>
            </w:rPr>
            <w:instrText>Error! Bookmark not defined.</w:instrText>
          </w:r>
          <w:r w:rsidRPr="00A23360">
            <w:fldChar w:fldCharType="end"/>
          </w:r>
          <w:r w:rsidRPr="00A23360">
            <w:fldChar w:fldCharType="separate"/>
          </w:r>
          <w:r w:rsidR="00032771" w:rsidRPr="00A23360">
            <w:rPr>
              <w:noProof/>
            </w:rPr>
            <w:instrText>[Your Phone]</w:instrText>
          </w:r>
          <w:r w:rsidRPr="00A23360">
            <w:fldChar w:fldCharType="end"/>
          </w:r>
          <w:r w:rsidRPr="00A23360">
            <w:instrText xml:space="preserve"> \* MERGEFORMAT</w:instrText>
          </w:r>
          <w:r w:rsidRPr="00A23360">
            <w:fldChar w:fldCharType="separate"/>
          </w:r>
          <w:r w:rsidRPr="00A23360">
            <w:t>[Your Phone]</w:t>
          </w:r>
          <w:r w:rsidRPr="00A23360">
            <w:fldChar w:fldCharType="end"/>
          </w:r>
          <w:r w:rsidRPr="00A23360">
            <w:t xml:space="preserve"> </w:t>
          </w:r>
          <w:r w:rsidRPr="00A23360">
            <w:sym w:font="Wingdings 2" w:char="F097"/>
          </w:r>
          <w:r w:rsidRPr="00A23360">
            <w:t xml:space="preserve"> Fax: </w:t>
          </w:r>
          <w:r w:rsidRPr="00A23360">
            <w:fldChar w:fldCharType="begin"/>
          </w:r>
          <w:r w:rsidRPr="00A23360">
            <w:instrText xml:space="preserve"> PLACEHOLDER </w:instrText>
          </w:r>
          <w:r w:rsidRPr="00A23360">
            <w:fldChar w:fldCharType="begin"/>
          </w:r>
          <w:r w:rsidRPr="00A23360">
            <w:instrText xml:space="preserve"> IF </w:instrText>
          </w:r>
          <w:r w:rsidRPr="00A23360">
            <w:fldChar w:fldCharType="begin"/>
          </w:r>
          <w:r w:rsidRPr="00A23360">
            <w:instrText xml:space="preserve"> USERPROPERTY WorkFax </w:instrText>
          </w:r>
          <w:r w:rsidRPr="00A23360">
            <w:fldChar w:fldCharType="end"/>
          </w:r>
          <w:r w:rsidRPr="00A23360">
            <w:instrText xml:space="preserve">="" "[Your Fax]" </w:instrText>
          </w:r>
          <w:r w:rsidRPr="00A23360">
            <w:fldChar w:fldCharType="begin"/>
          </w:r>
          <w:r w:rsidRPr="00A23360">
            <w:instrText xml:space="preserve"> USERPROPERTY WorkFax </w:instrText>
          </w:r>
          <w:r w:rsidRPr="00A23360">
            <w:fldChar w:fldCharType="separate"/>
          </w:r>
          <w:r w:rsidRPr="00A23360">
            <w:rPr>
              <w:b w:val="0"/>
              <w:bCs/>
            </w:rPr>
            <w:instrText>Error! Bookmark not defined.</w:instrText>
          </w:r>
          <w:r w:rsidRPr="00A23360">
            <w:fldChar w:fldCharType="end"/>
          </w:r>
          <w:r w:rsidRPr="00A23360">
            <w:fldChar w:fldCharType="separate"/>
          </w:r>
          <w:r w:rsidR="00032771" w:rsidRPr="00A23360">
            <w:rPr>
              <w:noProof/>
            </w:rPr>
            <w:instrText>[Your Fax]</w:instrText>
          </w:r>
          <w:r w:rsidRPr="00A23360">
            <w:fldChar w:fldCharType="end"/>
          </w:r>
          <w:r w:rsidRPr="00A23360">
            <w:instrText xml:space="preserve"> \* MERGEFORMAT</w:instrText>
          </w:r>
          <w:r w:rsidRPr="00A23360">
            <w:fldChar w:fldCharType="separate"/>
          </w:r>
          <w:r w:rsidRPr="00A23360">
            <w:t>[Your Fax]</w:t>
          </w:r>
          <w:r w:rsidRPr="00A23360">
            <w:fldChar w:fldCharType="end"/>
          </w:r>
          <w:r w:rsidRPr="00A23360">
            <w:t xml:space="preserve"> </w:t>
          </w:r>
          <w:r w:rsidRPr="00A23360">
            <w:sym w:font="Wingdings 2" w:char="F097"/>
          </w:r>
          <w:r w:rsidRPr="00A23360">
            <w:t xml:space="preserve"> E-Mail: </w:t>
          </w:r>
          <w:r w:rsidRPr="00A23360">
            <w:fldChar w:fldCharType="begin"/>
          </w:r>
          <w:r w:rsidRPr="00A23360">
            <w:instrText xml:space="preserve"> PLACEHOLDER </w:instrText>
          </w:r>
          <w:r w:rsidRPr="00A23360">
            <w:fldChar w:fldCharType="begin"/>
          </w:r>
          <w:r w:rsidRPr="00A23360">
            <w:instrText xml:space="preserve"> IF </w:instrText>
          </w:r>
          <w:r w:rsidRPr="00A23360">
            <w:fldChar w:fldCharType="begin"/>
          </w:r>
          <w:r w:rsidRPr="00A23360">
            <w:instrText xml:space="preserve"> USERPROPERTY EmailAddress1 </w:instrText>
          </w:r>
          <w:r w:rsidRPr="00A23360">
            <w:fldChar w:fldCharType="end"/>
          </w:r>
          <w:r w:rsidRPr="00A23360">
            <w:instrText xml:space="preserve">="" "[Your E-Mail]" </w:instrText>
          </w:r>
          <w:r w:rsidRPr="00A23360">
            <w:fldChar w:fldCharType="begin"/>
          </w:r>
          <w:r w:rsidRPr="00A23360">
            <w:instrText xml:space="preserve"> USERPROPERTY EmailAddress1 </w:instrText>
          </w:r>
          <w:r w:rsidRPr="00A23360">
            <w:fldChar w:fldCharType="separate"/>
          </w:r>
          <w:r w:rsidRPr="00A23360">
            <w:rPr>
              <w:b w:val="0"/>
              <w:bCs/>
            </w:rPr>
            <w:instrText>Error! Bookmark not defined.</w:instrText>
          </w:r>
          <w:r w:rsidRPr="00A23360">
            <w:fldChar w:fldCharType="end"/>
          </w:r>
          <w:r w:rsidRPr="00A23360">
            <w:fldChar w:fldCharType="separate"/>
          </w:r>
          <w:r w:rsidR="00032771" w:rsidRPr="00A23360">
            <w:rPr>
              <w:noProof/>
            </w:rPr>
            <w:instrText>[Your E-Mail]</w:instrText>
          </w:r>
          <w:r w:rsidRPr="00A23360">
            <w:fldChar w:fldCharType="end"/>
          </w:r>
          <w:r w:rsidRPr="00A23360">
            <w:instrText xml:space="preserve"> \* MERGEFORMAT</w:instrText>
          </w:r>
          <w:r w:rsidRPr="00A23360">
            <w:fldChar w:fldCharType="separate"/>
          </w:r>
          <w:r w:rsidRPr="00A23360">
            <w:t>[Your E-Mail]</w:t>
          </w:r>
          <w:r w:rsidRPr="00A23360">
            <w:fldChar w:fldCharType="end"/>
          </w:r>
          <w:r w:rsidRPr="00A23360">
            <w:t xml:space="preserve"> </w:t>
          </w:r>
        </w:p>
      </w:tc>
      <w:tc>
        <w:tcPr>
          <w:tcW w:w="1728" w:type="dxa"/>
          <w:vAlign w:val="center"/>
        </w:tcPr>
        <w:p w14:paraId="3CB1FB59" w14:textId="77777777" w:rsidR="00CA7376" w:rsidRPr="00A23360" w:rsidRDefault="00CA7376">
          <w:pPr>
            <w:pStyle w:val="Initials"/>
            <w:rPr>
              <w:color w:val="auto"/>
            </w:rPr>
          </w:pPr>
          <w:r w:rsidRPr="00A23360">
            <w:rPr>
              <w:color w:val="auto"/>
            </w:rPr>
            <w:fldChar w:fldCharType="begin"/>
          </w:r>
          <w:r w:rsidRPr="00A23360">
            <w:rPr>
              <w:color w:val="auto"/>
            </w:rPr>
            <w:instrText xml:space="preserve"> PLACEHOLDER "[YN]" \* MERGEFORMAT </w:instrText>
          </w:r>
          <w:r w:rsidRPr="00A23360">
            <w:rPr>
              <w:color w:val="auto"/>
            </w:rPr>
            <w:fldChar w:fldCharType="separate"/>
          </w:r>
          <w:r w:rsidRPr="00A23360">
            <w:rPr>
              <w:color w:val="auto"/>
            </w:rPr>
            <w:t>[YN]</w:t>
          </w:r>
          <w:r w:rsidRPr="00A23360">
            <w:rPr>
              <w:color w:val="auto"/>
            </w:rPr>
            <w:fldChar w:fldCharType="end"/>
          </w:r>
        </w:p>
      </w:tc>
    </w:tr>
  </w:tbl>
  <w:p w14:paraId="2B9597B5" w14:textId="77777777" w:rsidR="00CA7376" w:rsidRPr="00A23360" w:rsidRDefault="00CA737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631125"/>
    <w:multiLevelType w:val="hybridMultilevel"/>
    <w:tmpl w:val="E9C60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BC2230"/>
    <w:multiLevelType w:val="hybridMultilevel"/>
    <w:tmpl w:val="024A0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6D027C"/>
    <w:multiLevelType w:val="hybridMultilevel"/>
    <w:tmpl w:val="1FC42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022B9C"/>
    <w:multiLevelType w:val="hybridMultilevel"/>
    <w:tmpl w:val="8880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567AB0"/>
    <w:multiLevelType w:val="hybridMultilevel"/>
    <w:tmpl w:val="FC28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A23360"/>
    <w:rsid w:val="00000908"/>
    <w:rsid w:val="000201D0"/>
    <w:rsid w:val="000261C4"/>
    <w:rsid w:val="00032771"/>
    <w:rsid w:val="00051351"/>
    <w:rsid w:val="000B233E"/>
    <w:rsid w:val="000E1A10"/>
    <w:rsid w:val="0015701C"/>
    <w:rsid w:val="001F21FF"/>
    <w:rsid w:val="0020513A"/>
    <w:rsid w:val="00233E9D"/>
    <w:rsid w:val="002379B7"/>
    <w:rsid w:val="00283001"/>
    <w:rsid w:val="003425BF"/>
    <w:rsid w:val="00355D17"/>
    <w:rsid w:val="00433D0B"/>
    <w:rsid w:val="00437BEB"/>
    <w:rsid w:val="004725DC"/>
    <w:rsid w:val="004B5120"/>
    <w:rsid w:val="00521DC4"/>
    <w:rsid w:val="005D466D"/>
    <w:rsid w:val="005D7170"/>
    <w:rsid w:val="006C42B2"/>
    <w:rsid w:val="00737012"/>
    <w:rsid w:val="0078650F"/>
    <w:rsid w:val="007C3F6D"/>
    <w:rsid w:val="008118CC"/>
    <w:rsid w:val="009455C5"/>
    <w:rsid w:val="00995900"/>
    <w:rsid w:val="009C73EE"/>
    <w:rsid w:val="00A01073"/>
    <w:rsid w:val="00A23360"/>
    <w:rsid w:val="00B16046"/>
    <w:rsid w:val="00B16BE7"/>
    <w:rsid w:val="00BA551E"/>
    <w:rsid w:val="00C65A89"/>
    <w:rsid w:val="00CA7376"/>
    <w:rsid w:val="00D516FC"/>
    <w:rsid w:val="00E34E71"/>
    <w:rsid w:val="00E748CE"/>
    <w:rsid w:val="00E82C21"/>
    <w:rsid w:val="00EE3934"/>
    <w:rsid w:val="00F015DE"/>
    <w:rsid w:val="00F56F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EA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customStyle="1" w:styleId="apple-converted-space">
    <w:name w:val="apple-converted-space"/>
    <w:basedOn w:val="DefaultParagraphFont"/>
    <w:rsid w:val="007370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customStyle="1" w:styleId="apple-converted-space">
    <w:name w:val="apple-converted-space"/>
    <w:basedOn w:val="DefaultParagraphFont"/>
    <w:rsid w:val="00737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041548">
      <w:bodyDiv w:val="1"/>
      <w:marLeft w:val="0"/>
      <w:marRight w:val="0"/>
      <w:marTop w:val="0"/>
      <w:marBottom w:val="0"/>
      <w:divBdr>
        <w:top w:val="none" w:sz="0" w:space="0" w:color="auto"/>
        <w:left w:val="none" w:sz="0" w:space="0" w:color="auto"/>
        <w:bottom w:val="none" w:sz="0" w:space="0" w:color="auto"/>
        <w:right w:val="none" w:sz="0" w:space="0" w:color="auto"/>
      </w:divBdr>
    </w:div>
    <w:div w:id="1796872724">
      <w:bodyDiv w:val="1"/>
      <w:marLeft w:val="0"/>
      <w:marRight w:val="0"/>
      <w:marTop w:val="0"/>
      <w:marBottom w:val="0"/>
      <w:divBdr>
        <w:top w:val="none" w:sz="0" w:space="0" w:color="auto"/>
        <w:left w:val="none" w:sz="0" w:space="0" w:color="auto"/>
        <w:bottom w:val="none" w:sz="0" w:space="0" w:color="auto"/>
        <w:right w:val="none" w:sz="0" w:space="0" w:color="auto"/>
      </w:divBdr>
    </w:div>
    <w:div w:id="202323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3CBBBF35D97A4782EFA8855D50142E"/>
        <w:category>
          <w:name w:val="General"/>
          <w:gallery w:val="placeholder"/>
        </w:category>
        <w:types>
          <w:type w:val="bbPlcHdr"/>
        </w:types>
        <w:behaviors>
          <w:behavior w:val="content"/>
        </w:behaviors>
        <w:guid w:val="{4B6A2F95-C2FA-F64E-950D-C9DD918F574B}"/>
      </w:docPartPr>
      <w:docPartBody>
        <w:p w:rsidR="003C41DB" w:rsidRDefault="003C41DB">
          <w:pPr>
            <w:pStyle w:val="163CBBBF35D97A4782EFA8855D50142E"/>
          </w:pPr>
          <w:r>
            <w:t>Lorem ipsum dolor</w:t>
          </w:r>
        </w:p>
      </w:docPartBody>
    </w:docPart>
    <w:docPart>
      <w:docPartPr>
        <w:name w:val="94C6DDB97EF8E64FA454AC60A4637B71"/>
        <w:category>
          <w:name w:val="General"/>
          <w:gallery w:val="placeholder"/>
        </w:category>
        <w:types>
          <w:type w:val="bbPlcHdr"/>
        </w:types>
        <w:behaviors>
          <w:behavior w:val="content"/>
        </w:behaviors>
        <w:guid w:val="{1F828276-4900-E64F-AF55-E1C1F86FB5F5}"/>
      </w:docPartPr>
      <w:docPartBody>
        <w:p w:rsidR="003C41DB" w:rsidRDefault="003C41DB">
          <w:pPr>
            <w:pStyle w:val="94C6DDB97EF8E64FA454AC60A4637B71"/>
          </w:pPr>
          <w:r>
            <w:t>Etiam cursus suscipit enim. Nulla facilisi. Integer eleifend diam eu diam. Donec dapibus enim sollicitudin nulla. Nam hendrerit. Nunc id nisi. Curabitur sed neque. Pellentesque placerat consequat pede.</w:t>
          </w:r>
        </w:p>
      </w:docPartBody>
    </w:docPart>
    <w:docPart>
      <w:docPartPr>
        <w:name w:val="AD4EAF4BB9DEAF4EB7EB834B078A5F70"/>
        <w:category>
          <w:name w:val="General"/>
          <w:gallery w:val="placeholder"/>
        </w:category>
        <w:types>
          <w:type w:val="bbPlcHdr"/>
        </w:types>
        <w:behaviors>
          <w:behavior w:val="content"/>
        </w:behaviors>
        <w:guid w:val="{BEF82969-E340-4C47-8563-187440E7EAAB}"/>
      </w:docPartPr>
      <w:docPartBody>
        <w:p w:rsidR="003C41DB" w:rsidRDefault="003C41DB">
          <w:pPr>
            <w:pStyle w:val="AD4EAF4BB9DEAF4EB7EB834B078A5F70"/>
          </w:pPr>
          <w:r>
            <w:t>Lorem ipsum dolor</w:t>
          </w:r>
        </w:p>
      </w:docPartBody>
    </w:docPart>
    <w:docPart>
      <w:docPartPr>
        <w:name w:val="53F2E3ED351DAA469CAB7F3F38D943FE"/>
        <w:category>
          <w:name w:val="General"/>
          <w:gallery w:val="placeholder"/>
        </w:category>
        <w:types>
          <w:type w:val="bbPlcHdr"/>
        </w:types>
        <w:behaviors>
          <w:behavior w:val="content"/>
        </w:behaviors>
        <w:guid w:val="{4D2C46CB-77AE-6E45-8F35-89392DD7BF72}"/>
      </w:docPartPr>
      <w:docPartBody>
        <w:p w:rsidR="003C41DB" w:rsidRDefault="003C41DB">
          <w:pPr>
            <w:pStyle w:val="53F2E3ED351DAA469CAB7F3F38D943FE"/>
          </w:pPr>
          <w:r>
            <w:t>Etiam cursus suscipit enim. Nulla facilisi. Integer eleifend diam eu diam. Donec dapibus enim sollicitudin nulla. Nam hendrerit. Nunc id nisi. Curabitur sed neque. Pellentesque placerat consequat pede.</w:t>
          </w:r>
        </w:p>
      </w:docPartBody>
    </w:docPart>
    <w:docPart>
      <w:docPartPr>
        <w:name w:val="4D071492F742B74EA94371A059D2FEE7"/>
        <w:category>
          <w:name w:val="General"/>
          <w:gallery w:val="placeholder"/>
        </w:category>
        <w:types>
          <w:type w:val="bbPlcHdr"/>
        </w:types>
        <w:behaviors>
          <w:behavior w:val="content"/>
        </w:behaviors>
        <w:guid w:val="{651A3DB6-05F8-EF4D-AFA7-108EB2BD77CB}"/>
      </w:docPartPr>
      <w:docPartBody>
        <w:p w:rsidR="003C41DB" w:rsidRDefault="003C41DB">
          <w:pPr>
            <w:pStyle w:val="4D071492F742B74EA94371A059D2FEE7"/>
          </w:pPr>
          <w:r>
            <w:t>Lorem ipsum dolor</w:t>
          </w:r>
        </w:p>
      </w:docPartBody>
    </w:docPart>
    <w:docPart>
      <w:docPartPr>
        <w:name w:val="2C46C00B6D33044A9C8C6ECA1B3E2736"/>
        <w:category>
          <w:name w:val="General"/>
          <w:gallery w:val="placeholder"/>
        </w:category>
        <w:types>
          <w:type w:val="bbPlcHdr"/>
        </w:types>
        <w:behaviors>
          <w:behavior w:val="content"/>
        </w:behaviors>
        <w:guid w:val="{2E58B365-61EB-4F4F-B308-D14F364F08C0}"/>
      </w:docPartPr>
      <w:docPartBody>
        <w:p w:rsidR="003C41DB" w:rsidRDefault="003C41DB">
          <w:pPr>
            <w:pStyle w:val="2C46C00B6D33044A9C8C6ECA1B3E2736"/>
          </w:pPr>
          <w:r>
            <w:t>Etiam cursus suscipit enim. Nulla facilisi. Integer eleifend diam eu diam. Donec dapibus enim sollicitudin nulla. Nam hendrerit. Nunc id nisi. Curabitur sed neque. Pellentesque placerat consequat pede.</w:t>
          </w:r>
        </w:p>
      </w:docPartBody>
    </w:docPart>
    <w:docPart>
      <w:docPartPr>
        <w:name w:val="540BA08B4641684BA9D1F788043C8556"/>
        <w:category>
          <w:name w:val="General"/>
          <w:gallery w:val="placeholder"/>
        </w:category>
        <w:types>
          <w:type w:val="bbPlcHdr"/>
        </w:types>
        <w:behaviors>
          <w:behavior w:val="content"/>
        </w:behaviors>
        <w:guid w:val="{68B10338-DE97-6346-84B2-C8A83269189B}"/>
      </w:docPartPr>
      <w:docPartBody>
        <w:p w:rsidR="003C41DB" w:rsidRDefault="003C41DB">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3C41DB" w:rsidRDefault="003C41DB">
          <w:pPr>
            <w:pStyle w:val="540BA08B4641684BA9D1F788043C855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447E8B512D8A14D916EF59375CF91A8"/>
        <w:category>
          <w:name w:val="General"/>
          <w:gallery w:val="placeholder"/>
        </w:category>
        <w:types>
          <w:type w:val="bbPlcHdr"/>
        </w:types>
        <w:behaviors>
          <w:behavior w:val="content"/>
        </w:behaviors>
        <w:guid w:val="{2E4A6614-391C-7146-BFC4-3E9926A7E861}"/>
      </w:docPartPr>
      <w:docPartBody>
        <w:p w:rsidR="003C41DB" w:rsidRDefault="003C41DB" w:rsidP="003C41DB">
          <w:pPr>
            <w:pStyle w:val="1447E8B512D8A14D916EF59375CF91A8"/>
          </w:pPr>
          <w:r>
            <w:t>Aliquam dapibus.</w:t>
          </w:r>
        </w:p>
      </w:docPartBody>
    </w:docPart>
    <w:docPart>
      <w:docPartPr>
        <w:name w:val="0AE3BCB8693F7F4EBB28AD897E0DE0CD"/>
        <w:category>
          <w:name w:val="General"/>
          <w:gallery w:val="placeholder"/>
        </w:category>
        <w:types>
          <w:type w:val="bbPlcHdr"/>
        </w:types>
        <w:behaviors>
          <w:behavior w:val="content"/>
        </w:behaviors>
        <w:guid w:val="{5F956206-2DF0-784F-8437-0A2152AAF3F3}"/>
      </w:docPartPr>
      <w:docPartBody>
        <w:p w:rsidR="003C41DB" w:rsidRDefault="003C41DB" w:rsidP="003C41DB">
          <w:pPr>
            <w:pStyle w:val="0AE3BCB8693F7F4EBB28AD897E0DE0C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444B44909C260489B6CB36953539F73"/>
        <w:category>
          <w:name w:val="General"/>
          <w:gallery w:val="placeholder"/>
        </w:category>
        <w:types>
          <w:type w:val="bbPlcHdr"/>
        </w:types>
        <w:behaviors>
          <w:behavior w:val="content"/>
        </w:behaviors>
        <w:guid w:val="{93C58D94-2421-BA48-9E32-206AE56C2AB4}"/>
      </w:docPartPr>
      <w:docPartBody>
        <w:p w:rsidR="003C41DB" w:rsidRDefault="003C41DB" w:rsidP="003C41DB">
          <w:pPr>
            <w:pStyle w:val="3444B44909C260489B6CB36953539F73"/>
          </w:pPr>
          <w:r>
            <w:t>Aliquam dapibus.</w:t>
          </w:r>
        </w:p>
      </w:docPartBody>
    </w:docPart>
    <w:docPart>
      <w:docPartPr>
        <w:name w:val="A199ED4610CF9D479D5C8D8A3DB3E948"/>
        <w:category>
          <w:name w:val="General"/>
          <w:gallery w:val="placeholder"/>
        </w:category>
        <w:types>
          <w:type w:val="bbPlcHdr"/>
        </w:types>
        <w:behaviors>
          <w:behavior w:val="content"/>
        </w:behaviors>
        <w:guid w:val="{BF17814F-9FAB-E349-A6F2-EA4B7A654853}"/>
      </w:docPartPr>
      <w:docPartBody>
        <w:p w:rsidR="003C41DB" w:rsidRDefault="003C41DB" w:rsidP="003C41DB">
          <w:pPr>
            <w:pStyle w:val="A199ED4610CF9D479D5C8D8A3DB3E94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F106B9EEDCBA44D9DDDEEB24D87EA32"/>
        <w:category>
          <w:name w:val="General"/>
          <w:gallery w:val="placeholder"/>
        </w:category>
        <w:types>
          <w:type w:val="bbPlcHdr"/>
        </w:types>
        <w:behaviors>
          <w:behavior w:val="content"/>
        </w:behaviors>
        <w:guid w:val="{362F3E71-3DB4-B24C-A3CA-201D1675805F}"/>
      </w:docPartPr>
      <w:docPartBody>
        <w:p w:rsidR="003C41DB" w:rsidRDefault="003C41DB" w:rsidP="003C41DB">
          <w:pPr>
            <w:pStyle w:val="DF106B9EEDCBA44D9DDDEEB24D87EA32"/>
          </w:pPr>
          <w:r>
            <w:t>Lorem ipsum dolor</w:t>
          </w:r>
        </w:p>
      </w:docPartBody>
    </w:docPart>
    <w:docPart>
      <w:docPartPr>
        <w:name w:val="8CA548DD07FE0C4BA435CDE6D12B3EF4"/>
        <w:category>
          <w:name w:val="General"/>
          <w:gallery w:val="placeholder"/>
        </w:category>
        <w:types>
          <w:type w:val="bbPlcHdr"/>
        </w:types>
        <w:behaviors>
          <w:behavior w:val="content"/>
        </w:behaviors>
        <w:guid w:val="{5C0E5E3C-2DA1-8540-BB41-E837B8D6FF9D}"/>
      </w:docPartPr>
      <w:docPartBody>
        <w:p w:rsidR="003C41DB" w:rsidRDefault="003C41DB" w:rsidP="003C41DB">
          <w:pPr>
            <w:pStyle w:val="8CA548DD07FE0C4BA435CDE6D12B3EF4"/>
          </w:pPr>
          <w:r>
            <w:t>Etiam cursus suscipit enim. Nulla facilisi. Integer eleifend diam eu diam. Donec dapibus enim sollicitudin nulla. Nam hendrerit. Nunc id nisi. Curabitur sed neque. Pellentesque placerat consequat pede.</w:t>
          </w:r>
        </w:p>
      </w:docPartBody>
    </w:docPart>
    <w:docPart>
      <w:docPartPr>
        <w:name w:val="575EBB1F7E9CAF4581D7A3B2E967D6B5"/>
        <w:category>
          <w:name w:val="General"/>
          <w:gallery w:val="placeholder"/>
        </w:category>
        <w:types>
          <w:type w:val="bbPlcHdr"/>
        </w:types>
        <w:behaviors>
          <w:behavior w:val="content"/>
        </w:behaviors>
        <w:guid w:val="{A38A5F5A-AD24-E74E-AAC9-950E3596A20B}"/>
      </w:docPartPr>
      <w:docPartBody>
        <w:p w:rsidR="003C41DB" w:rsidRDefault="003C41DB" w:rsidP="003C41DB">
          <w:pPr>
            <w:pStyle w:val="575EBB1F7E9CAF4581D7A3B2E967D6B5"/>
          </w:pPr>
          <w:r>
            <w:t>Lorem ipsum dolor</w:t>
          </w:r>
        </w:p>
      </w:docPartBody>
    </w:docPart>
    <w:docPart>
      <w:docPartPr>
        <w:name w:val="D146E003493DDF46B64743F6A2346B29"/>
        <w:category>
          <w:name w:val="General"/>
          <w:gallery w:val="placeholder"/>
        </w:category>
        <w:types>
          <w:type w:val="bbPlcHdr"/>
        </w:types>
        <w:behaviors>
          <w:behavior w:val="content"/>
        </w:behaviors>
        <w:guid w:val="{F8701A65-BD46-DE41-AAD9-515E6B5BBEED}"/>
      </w:docPartPr>
      <w:docPartBody>
        <w:p w:rsidR="003C41DB" w:rsidRDefault="003C41DB" w:rsidP="003C41DB">
          <w:pPr>
            <w:pStyle w:val="D146E003493DDF46B64743F6A2346B29"/>
          </w:pPr>
          <w:r>
            <w:t>Etiam cursus suscipit enim. Nulla facilisi. Integer eleifend diam eu diam. Donec dapibus enim sollicitudin nulla. Nam hendrerit. Nunc id nisi. Curabitur sed neque. Pellentesque placerat consequat pede.</w:t>
          </w:r>
        </w:p>
      </w:docPartBody>
    </w:docPart>
    <w:docPart>
      <w:docPartPr>
        <w:name w:val="891CA334F4B9054BA3513F5AA8961F5D"/>
        <w:category>
          <w:name w:val="General"/>
          <w:gallery w:val="placeholder"/>
        </w:category>
        <w:types>
          <w:type w:val="bbPlcHdr"/>
        </w:types>
        <w:behaviors>
          <w:behavior w:val="content"/>
        </w:behaviors>
        <w:guid w:val="{0E9A508F-4A85-9444-A9B2-BEAE341C485F}"/>
      </w:docPartPr>
      <w:docPartBody>
        <w:p w:rsidR="003C41DB" w:rsidRDefault="003C41DB" w:rsidP="003C41DB">
          <w:pPr>
            <w:pStyle w:val="891CA334F4B9054BA3513F5AA8961F5D"/>
          </w:pPr>
          <w:r>
            <w:t>Lorem ipsum dolor</w:t>
          </w:r>
        </w:p>
      </w:docPartBody>
    </w:docPart>
    <w:docPart>
      <w:docPartPr>
        <w:name w:val="09A99AF7D2681D47831D6105E1F9461D"/>
        <w:category>
          <w:name w:val="General"/>
          <w:gallery w:val="placeholder"/>
        </w:category>
        <w:types>
          <w:type w:val="bbPlcHdr"/>
        </w:types>
        <w:behaviors>
          <w:behavior w:val="content"/>
        </w:behaviors>
        <w:guid w:val="{8ED0EBA9-E636-E24C-9F34-BE1C76E3C64E}"/>
      </w:docPartPr>
      <w:docPartBody>
        <w:p w:rsidR="003C41DB" w:rsidRDefault="003C41DB" w:rsidP="003C41DB">
          <w:pPr>
            <w:pStyle w:val="09A99AF7D2681D47831D6105E1F9461D"/>
          </w:pPr>
          <w:r>
            <w:t>Etiam cursus suscipit enim. Nulla facilisi. Integer eleifend diam eu diam. Donec dapibus enim sollicitudin nulla. Nam hendrerit. Nunc id nisi. Curabitur sed neque. Pellentesque placerat consequat pede.</w:t>
          </w:r>
        </w:p>
      </w:docPartBody>
    </w:docPart>
    <w:docPart>
      <w:docPartPr>
        <w:name w:val="58DEDB1272FD1F48997AF7678E779C69"/>
        <w:category>
          <w:name w:val="General"/>
          <w:gallery w:val="placeholder"/>
        </w:category>
        <w:types>
          <w:type w:val="bbPlcHdr"/>
        </w:types>
        <w:behaviors>
          <w:behavior w:val="content"/>
        </w:behaviors>
        <w:guid w:val="{99520129-AB2C-FD45-A680-E5C1953A9526}"/>
      </w:docPartPr>
      <w:docPartBody>
        <w:p w:rsidR="003C41DB" w:rsidRDefault="003C41DB" w:rsidP="003C41DB">
          <w:pPr>
            <w:pStyle w:val="58DEDB1272FD1F48997AF7678E779C69"/>
          </w:pPr>
          <w:r>
            <w:t>Lorem ipsum dolor</w:t>
          </w:r>
        </w:p>
      </w:docPartBody>
    </w:docPart>
    <w:docPart>
      <w:docPartPr>
        <w:name w:val="E7CC63622276DA4A8ED62A69126B9953"/>
        <w:category>
          <w:name w:val="General"/>
          <w:gallery w:val="placeholder"/>
        </w:category>
        <w:types>
          <w:type w:val="bbPlcHdr"/>
        </w:types>
        <w:behaviors>
          <w:behavior w:val="content"/>
        </w:behaviors>
        <w:guid w:val="{0F31837B-991F-B644-9EC4-A794AE394A13}"/>
      </w:docPartPr>
      <w:docPartBody>
        <w:p w:rsidR="003C41DB" w:rsidRDefault="003C41DB" w:rsidP="003C41DB">
          <w:pPr>
            <w:pStyle w:val="E7CC63622276DA4A8ED62A69126B9953"/>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1DB"/>
    <w:rsid w:val="000D509A"/>
    <w:rsid w:val="003C41DB"/>
    <w:rsid w:val="00B83208"/>
    <w:rsid w:val="00C0052D"/>
    <w:rsid w:val="00C85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9BF88D205C6B4AAE96B9C0CD2F2EED">
    <w:name w:val="6D9BF88D205C6B4AAE96B9C0CD2F2EED"/>
  </w:style>
  <w:style w:type="paragraph" w:customStyle="1" w:styleId="163CBBBF35D97A4782EFA8855D50142E">
    <w:name w:val="163CBBBF35D97A4782EFA8855D50142E"/>
  </w:style>
  <w:style w:type="paragraph" w:customStyle="1" w:styleId="94C6DDB97EF8E64FA454AC60A4637B71">
    <w:name w:val="94C6DDB97EF8E64FA454AC60A4637B71"/>
  </w:style>
  <w:style w:type="paragraph" w:customStyle="1" w:styleId="AD4EAF4BB9DEAF4EB7EB834B078A5F70">
    <w:name w:val="AD4EAF4BB9DEAF4EB7EB834B078A5F70"/>
  </w:style>
  <w:style w:type="paragraph" w:customStyle="1" w:styleId="53F2E3ED351DAA469CAB7F3F38D943FE">
    <w:name w:val="53F2E3ED351DAA469CAB7F3F38D943FE"/>
  </w:style>
  <w:style w:type="paragraph" w:customStyle="1" w:styleId="4D071492F742B74EA94371A059D2FEE7">
    <w:name w:val="4D071492F742B74EA94371A059D2FEE7"/>
  </w:style>
  <w:style w:type="paragraph" w:customStyle="1" w:styleId="2C46C00B6D33044A9C8C6ECA1B3E2736">
    <w:name w:val="2C46C00B6D33044A9C8C6ECA1B3E2736"/>
  </w:style>
  <w:style w:type="paragraph" w:customStyle="1" w:styleId="661FF6D8D1F28C44B28077EA2A69DE7F">
    <w:name w:val="661FF6D8D1F28C44B28077EA2A69DE7F"/>
  </w:style>
  <w:style w:type="paragraph" w:customStyle="1" w:styleId="F35F3AD9FAE88B4C9C31A39EDB463570">
    <w:name w:val="F35F3AD9FAE88B4C9C31A39EDB463570"/>
  </w:style>
  <w:style w:type="paragraph" w:customStyle="1" w:styleId="382879AE741BEC4D876775C60F935842">
    <w:name w:val="382879AE741BEC4D876775C60F935842"/>
  </w:style>
  <w:style w:type="paragraph" w:customStyle="1" w:styleId="4FCF9FD4A82D1D439F82CE3FC2579C30">
    <w:name w:val="4FCF9FD4A82D1D439F82CE3FC2579C30"/>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40BA08B4641684BA9D1F788043C8556">
    <w:name w:val="540BA08B4641684BA9D1F788043C8556"/>
  </w:style>
  <w:style w:type="paragraph" w:customStyle="1" w:styleId="055E35F46F6C0D4FA1CE21F4DE3D5B4D">
    <w:name w:val="055E35F46F6C0D4FA1CE21F4DE3D5B4D"/>
    <w:rsid w:val="003C41DB"/>
  </w:style>
  <w:style w:type="paragraph" w:customStyle="1" w:styleId="2DC05C8BFF73944284890F6FD30C0B94">
    <w:name w:val="2DC05C8BFF73944284890F6FD30C0B94"/>
    <w:rsid w:val="003C41DB"/>
  </w:style>
  <w:style w:type="paragraph" w:customStyle="1" w:styleId="93C5C41B438ED9419CD624F8FAE55169">
    <w:name w:val="93C5C41B438ED9419CD624F8FAE55169"/>
    <w:rsid w:val="003C41DB"/>
  </w:style>
  <w:style w:type="paragraph" w:customStyle="1" w:styleId="D543A85F2B34054C8D9667F44322EAEB">
    <w:name w:val="D543A85F2B34054C8D9667F44322EAEB"/>
    <w:rsid w:val="003C41DB"/>
  </w:style>
  <w:style w:type="paragraph" w:customStyle="1" w:styleId="1447E8B512D8A14D916EF59375CF91A8">
    <w:name w:val="1447E8B512D8A14D916EF59375CF91A8"/>
    <w:rsid w:val="003C41DB"/>
  </w:style>
  <w:style w:type="paragraph" w:customStyle="1" w:styleId="0AE3BCB8693F7F4EBB28AD897E0DE0CD">
    <w:name w:val="0AE3BCB8693F7F4EBB28AD897E0DE0CD"/>
    <w:rsid w:val="003C41DB"/>
  </w:style>
  <w:style w:type="paragraph" w:customStyle="1" w:styleId="3444B44909C260489B6CB36953539F73">
    <w:name w:val="3444B44909C260489B6CB36953539F73"/>
    <w:rsid w:val="003C41DB"/>
  </w:style>
  <w:style w:type="paragraph" w:customStyle="1" w:styleId="A199ED4610CF9D479D5C8D8A3DB3E948">
    <w:name w:val="A199ED4610CF9D479D5C8D8A3DB3E948"/>
    <w:rsid w:val="003C41DB"/>
  </w:style>
  <w:style w:type="paragraph" w:customStyle="1" w:styleId="9FEBC614BC34B84DA15EC549BE1E834B">
    <w:name w:val="9FEBC614BC34B84DA15EC549BE1E834B"/>
    <w:rsid w:val="003C41DB"/>
  </w:style>
  <w:style w:type="paragraph" w:customStyle="1" w:styleId="AC303586AA881A41A51A863E5518865C">
    <w:name w:val="AC303586AA881A41A51A863E5518865C"/>
    <w:rsid w:val="003C41DB"/>
  </w:style>
  <w:style w:type="paragraph" w:customStyle="1" w:styleId="DF106B9EEDCBA44D9DDDEEB24D87EA32">
    <w:name w:val="DF106B9EEDCBA44D9DDDEEB24D87EA32"/>
    <w:rsid w:val="003C41DB"/>
  </w:style>
  <w:style w:type="paragraph" w:customStyle="1" w:styleId="8CA548DD07FE0C4BA435CDE6D12B3EF4">
    <w:name w:val="8CA548DD07FE0C4BA435CDE6D12B3EF4"/>
    <w:rsid w:val="003C41DB"/>
  </w:style>
  <w:style w:type="paragraph" w:customStyle="1" w:styleId="575EBB1F7E9CAF4581D7A3B2E967D6B5">
    <w:name w:val="575EBB1F7E9CAF4581D7A3B2E967D6B5"/>
    <w:rsid w:val="003C41DB"/>
  </w:style>
  <w:style w:type="paragraph" w:customStyle="1" w:styleId="D146E003493DDF46B64743F6A2346B29">
    <w:name w:val="D146E003493DDF46B64743F6A2346B29"/>
    <w:rsid w:val="003C41DB"/>
  </w:style>
  <w:style w:type="paragraph" w:customStyle="1" w:styleId="0F24DB7C92308949B079AF7AA807B98B">
    <w:name w:val="0F24DB7C92308949B079AF7AA807B98B"/>
    <w:rsid w:val="003C41DB"/>
  </w:style>
  <w:style w:type="paragraph" w:customStyle="1" w:styleId="83057852D0BA484799663DEAADD78DAB">
    <w:name w:val="83057852D0BA484799663DEAADD78DAB"/>
    <w:rsid w:val="003C41DB"/>
  </w:style>
  <w:style w:type="paragraph" w:customStyle="1" w:styleId="6B4EBF90BB08EC438968308209DFF8FF">
    <w:name w:val="6B4EBF90BB08EC438968308209DFF8FF"/>
    <w:rsid w:val="003C41DB"/>
  </w:style>
  <w:style w:type="paragraph" w:customStyle="1" w:styleId="1206107DD810A942B43FFC3757B2C761">
    <w:name w:val="1206107DD810A942B43FFC3757B2C761"/>
    <w:rsid w:val="003C41DB"/>
  </w:style>
  <w:style w:type="paragraph" w:customStyle="1" w:styleId="891CA334F4B9054BA3513F5AA8961F5D">
    <w:name w:val="891CA334F4B9054BA3513F5AA8961F5D"/>
    <w:rsid w:val="003C41DB"/>
  </w:style>
  <w:style w:type="paragraph" w:customStyle="1" w:styleId="09A99AF7D2681D47831D6105E1F9461D">
    <w:name w:val="09A99AF7D2681D47831D6105E1F9461D"/>
    <w:rsid w:val="003C41DB"/>
  </w:style>
  <w:style w:type="paragraph" w:customStyle="1" w:styleId="58DEDB1272FD1F48997AF7678E779C69">
    <w:name w:val="58DEDB1272FD1F48997AF7678E779C69"/>
    <w:rsid w:val="003C41DB"/>
  </w:style>
  <w:style w:type="paragraph" w:customStyle="1" w:styleId="E7CC63622276DA4A8ED62A69126B9953">
    <w:name w:val="E7CC63622276DA4A8ED62A69126B9953"/>
    <w:rsid w:val="003C41DB"/>
  </w:style>
  <w:style w:type="paragraph" w:customStyle="1" w:styleId="3C7B6914EB5043C5BF1FEACBDC704762">
    <w:name w:val="3C7B6914EB5043C5BF1FEACBDC704762"/>
    <w:rsid w:val="00C85F23"/>
    <w:pPr>
      <w:spacing w:after="160" w:line="259" w:lineRule="auto"/>
    </w:pPr>
    <w:rPr>
      <w:sz w:val="22"/>
      <w:szCs w:val="22"/>
      <w:lang w:eastAsia="zh-CN"/>
    </w:rPr>
  </w:style>
  <w:style w:type="paragraph" w:customStyle="1" w:styleId="73A77D937937437F9138E8F4AFCE1958">
    <w:name w:val="73A77D937937437F9138E8F4AFCE1958"/>
    <w:rsid w:val="00C85F23"/>
    <w:pPr>
      <w:spacing w:after="160" w:line="259" w:lineRule="auto"/>
    </w:pPr>
    <w:rPr>
      <w:sz w:val="22"/>
      <w:szCs w:val="22"/>
      <w:lang w:eastAsia="zh-CN"/>
    </w:rPr>
  </w:style>
  <w:style w:type="paragraph" w:customStyle="1" w:styleId="DBF964BECA37435F92FD011A41139421">
    <w:name w:val="DBF964BECA37435F92FD011A41139421"/>
    <w:rsid w:val="00C85F23"/>
    <w:pPr>
      <w:spacing w:after="160" w:line="259" w:lineRule="auto"/>
    </w:pPr>
    <w:rPr>
      <w:sz w:val="22"/>
      <w:szCs w:val="22"/>
      <w:lang w:eastAsia="zh-CN"/>
    </w:rPr>
  </w:style>
  <w:style w:type="paragraph" w:customStyle="1" w:styleId="6163F6FDF97D4456BD0AC30EE7B287B8">
    <w:name w:val="6163F6FDF97D4456BD0AC30EE7B287B8"/>
    <w:rsid w:val="00C85F23"/>
    <w:pPr>
      <w:spacing w:after="160" w:line="259" w:lineRule="auto"/>
    </w:pPr>
    <w:rPr>
      <w:sz w:val="22"/>
      <w:szCs w:val="22"/>
      <w:lang w:eastAsia="zh-CN"/>
    </w:rPr>
  </w:style>
  <w:style w:type="paragraph" w:customStyle="1" w:styleId="6D386AFA8AD343F491446225C87E0DF0">
    <w:name w:val="6D386AFA8AD343F491446225C87E0DF0"/>
    <w:rsid w:val="00C85F23"/>
    <w:pPr>
      <w:spacing w:after="160" w:line="259" w:lineRule="auto"/>
    </w:pPr>
    <w:rPr>
      <w:sz w:val="22"/>
      <w:szCs w:val="22"/>
      <w:lang w:eastAsia="zh-CN"/>
    </w:rPr>
  </w:style>
  <w:style w:type="paragraph" w:customStyle="1" w:styleId="BF7E183CD1434528913A1753ACF419EF">
    <w:name w:val="BF7E183CD1434528913A1753ACF419EF"/>
    <w:rsid w:val="00C85F23"/>
    <w:pPr>
      <w:spacing w:after="160" w:line="259" w:lineRule="auto"/>
    </w:pPr>
    <w:rPr>
      <w:sz w:val="22"/>
      <w:szCs w:val="22"/>
      <w:lang w:eastAsia="zh-C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9BF88D205C6B4AAE96B9C0CD2F2EED">
    <w:name w:val="6D9BF88D205C6B4AAE96B9C0CD2F2EED"/>
  </w:style>
  <w:style w:type="paragraph" w:customStyle="1" w:styleId="163CBBBF35D97A4782EFA8855D50142E">
    <w:name w:val="163CBBBF35D97A4782EFA8855D50142E"/>
  </w:style>
  <w:style w:type="paragraph" w:customStyle="1" w:styleId="94C6DDB97EF8E64FA454AC60A4637B71">
    <w:name w:val="94C6DDB97EF8E64FA454AC60A4637B71"/>
  </w:style>
  <w:style w:type="paragraph" w:customStyle="1" w:styleId="AD4EAF4BB9DEAF4EB7EB834B078A5F70">
    <w:name w:val="AD4EAF4BB9DEAF4EB7EB834B078A5F70"/>
  </w:style>
  <w:style w:type="paragraph" w:customStyle="1" w:styleId="53F2E3ED351DAA469CAB7F3F38D943FE">
    <w:name w:val="53F2E3ED351DAA469CAB7F3F38D943FE"/>
  </w:style>
  <w:style w:type="paragraph" w:customStyle="1" w:styleId="4D071492F742B74EA94371A059D2FEE7">
    <w:name w:val="4D071492F742B74EA94371A059D2FEE7"/>
  </w:style>
  <w:style w:type="paragraph" w:customStyle="1" w:styleId="2C46C00B6D33044A9C8C6ECA1B3E2736">
    <w:name w:val="2C46C00B6D33044A9C8C6ECA1B3E2736"/>
  </w:style>
  <w:style w:type="paragraph" w:customStyle="1" w:styleId="661FF6D8D1F28C44B28077EA2A69DE7F">
    <w:name w:val="661FF6D8D1F28C44B28077EA2A69DE7F"/>
  </w:style>
  <w:style w:type="paragraph" w:customStyle="1" w:styleId="F35F3AD9FAE88B4C9C31A39EDB463570">
    <w:name w:val="F35F3AD9FAE88B4C9C31A39EDB463570"/>
  </w:style>
  <w:style w:type="paragraph" w:customStyle="1" w:styleId="382879AE741BEC4D876775C60F935842">
    <w:name w:val="382879AE741BEC4D876775C60F935842"/>
  </w:style>
  <w:style w:type="paragraph" w:customStyle="1" w:styleId="4FCF9FD4A82D1D439F82CE3FC2579C30">
    <w:name w:val="4FCF9FD4A82D1D439F82CE3FC2579C30"/>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40BA08B4641684BA9D1F788043C8556">
    <w:name w:val="540BA08B4641684BA9D1F788043C8556"/>
  </w:style>
  <w:style w:type="paragraph" w:customStyle="1" w:styleId="055E35F46F6C0D4FA1CE21F4DE3D5B4D">
    <w:name w:val="055E35F46F6C0D4FA1CE21F4DE3D5B4D"/>
    <w:rsid w:val="003C41DB"/>
  </w:style>
  <w:style w:type="paragraph" w:customStyle="1" w:styleId="2DC05C8BFF73944284890F6FD30C0B94">
    <w:name w:val="2DC05C8BFF73944284890F6FD30C0B94"/>
    <w:rsid w:val="003C41DB"/>
  </w:style>
  <w:style w:type="paragraph" w:customStyle="1" w:styleId="93C5C41B438ED9419CD624F8FAE55169">
    <w:name w:val="93C5C41B438ED9419CD624F8FAE55169"/>
    <w:rsid w:val="003C41DB"/>
  </w:style>
  <w:style w:type="paragraph" w:customStyle="1" w:styleId="D543A85F2B34054C8D9667F44322EAEB">
    <w:name w:val="D543A85F2B34054C8D9667F44322EAEB"/>
    <w:rsid w:val="003C41DB"/>
  </w:style>
  <w:style w:type="paragraph" w:customStyle="1" w:styleId="1447E8B512D8A14D916EF59375CF91A8">
    <w:name w:val="1447E8B512D8A14D916EF59375CF91A8"/>
    <w:rsid w:val="003C41DB"/>
  </w:style>
  <w:style w:type="paragraph" w:customStyle="1" w:styleId="0AE3BCB8693F7F4EBB28AD897E0DE0CD">
    <w:name w:val="0AE3BCB8693F7F4EBB28AD897E0DE0CD"/>
    <w:rsid w:val="003C41DB"/>
  </w:style>
  <w:style w:type="paragraph" w:customStyle="1" w:styleId="3444B44909C260489B6CB36953539F73">
    <w:name w:val="3444B44909C260489B6CB36953539F73"/>
    <w:rsid w:val="003C41DB"/>
  </w:style>
  <w:style w:type="paragraph" w:customStyle="1" w:styleId="A199ED4610CF9D479D5C8D8A3DB3E948">
    <w:name w:val="A199ED4610CF9D479D5C8D8A3DB3E948"/>
    <w:rsid w:val="003C41DB"/>
  </w:style>
  <w:style w:type="paragraph" w:customStyle="1" w:styleId="9FEBC614BC34B84DA15EC549BE1E834B">
    <w:name w:val="9FEBC614BC34B84DA15EC549BE1E834B"/>
    <w:rsid w:val="003C41DB"/>
  </w:style>
  <w:style w:type="paragraph" w:customStyle="1" w:styleId="AC303586AA881A41A51A863E5518865C">
    <w:name w:val="AC303586AA881A41A51A863E5518865C"/>
    <w:rsid w:val="003C41DB"/>
  </w:style>
  <w:style w:type="paragraph" w:customStyle="1" w:styleId="DF106B9EEDCBA44D9DDDEEB24D87EA32">
    <w:name w:val="DF106B9EEDCBA44D9DDDEEB24D87EA32"/>
    <w:rsid w:val="003C41DB"/>
  </w:style>
  <w:style w:type="paragraph" w:customStyle="1" w:styleId="8CA548DD07FE0C4BA435CDE6D12B3EF4">
    <w:name w:val="8CA548DD07FE0C4BA435CDE6D12B3EF4"/>
    <w:rsid w:val="003C41DB"/>
  </w:style>
  <w:style w:type="paragraph" w:customStyle="1" w:styleId="575EBB1F7E9CAF4581D7A3B2E967D6B5">
    <w:name w:val="575EBB1F7E9CAF4581D7A3B2E967D6B5"/>
    <w:rsid w:val="003C41DB"/>
  </w:style>
  <w:style w:type="paragraph" w:customStyle="1" w:styleId="D146E003493DDF46B64743F6A2346B29">
    <w:name w:val="D146E003493DDF46B64743F6A2346B29"/>
    <w:rsid w:val="003C41DB"/>
  </w:style>
  <w:style w:type="paragraph" w:customStyle="1" w:styleId="0F24DB7C92308949B079AF7AA807B98B">
    <w:name w:val="0F24DB7C92308949B079AF7AA807B98B"/>
    <w:rsid w:val="003C41DB"/>
  </w:style>
  <w:style w:type="paragraph" w:customStyle="1" w:styleId="83057852D0BA484799663DEAADD78DAB">
    <w:name w:val="83057852D0BA484799663DEAADD78DAB"/>
    <w:rsid w:val="003C41DB"/>
  </w:style>
  <w:style w:type="paragraph" w:customStyle="1" w:styleId="6B4EBF90BB08EC438968308209DFF8FF">
    <w:name w:val="6B4EBF90BB08EC438968308209DFF8FF"/>
    <w:rsid w:val="003C41DB"/>
  </w:style>
  <w:style w:type="paragraph" w:customStyle="1" w:styleId="1206107DD810A942B43FFC3757B2C761">
    <w:name w:val="1206107DD810A942B43FFC3757B2C761"/>
    <w:rsid w:val="003C41DB"/>
  </w:style>
  <w:style w:type="paragraph" w:customStyle="1" w:styleId="891CA334F4B9054BA3513F5AA8961F5D">
    <w:name w:val="891CA334F4B9054BA3513F5AA8961F5D"/>
    <w:rsid w:val="003C41DB"/>
  </w:style>
  <w:style w:type="paragraph" w:customStyle="1" w:styleId="09A99AF7D2681D47831D6105E1F9461D">
    <w:name w:val="09A99AF7D2681D47831D6105E1F9461D"/>
    <w:rsid w:val="003C41DB"/>
  </w:style>
  <w:style w:type="paragraph" w:customStyle="1" w:styleId="58DEDB1272FD1F48997AF7678E779C69">
    <w:name w:val="58DEDB1272FD1F48997AF7678E779C69"/>
    <w:rsid w:val="003C41DB"/>
  </w:style>
  <w:style w:type="paragraph" w:customStyle="1" w:styleId="E7CC63622276DA4A8ED62A69126B9953">
    <w:name w:val="E7CC63622276DA4A8ED62A69126B9953"/>
    <w:rsid w:val="003C41DB"/>
  </w:style>
  <w:style w:type="paragraph" w:customStyle="1" w:styleId="3C7B6914EB5043C5BF1FEACBDC704762">
    <w:name w:val="3C7B6914EB5043C5BF1FEACBDC704762"/>
    <w:rsid w:val="00C85F23"/>
    <w:pPr>
      <w:spacing w:after="160" w:line="259" w:lineRule="auto"/>
    </w:pPr>
    <w:rPr>
      <w:sz w:val="22"/>
      <w:szCs w:val="22"/>
      <w:lang w:eastAsia="zh-CN"/>
    </w:rPr>
  </w:style>
  <w:style w:type="paragraph" w:customStyle="1" w:styleId="73A77D937937437F9138E8F4AFCE1958">
    <w:name w:val="73A77D937937437F9138E8F4AFCE1958"/>
    <w:rsid w:val="00C85F23"/>
    <w:pPr>
      <w:spacing w:after="160" w:line="259" w:lineRule="auto"/>
    </w:pPr>
    <w:rPr>
      <w:sz w:val="22"/>
      <w:szCs w:val="22"/>
      <w:lang w:eastAsia="zh-CN"/>
    </w:rPr>
  </w:style>
  <w:style w:type="paragraph" w:customStyle="1" w:styleId="DBF964BECA37435F92FD011A41139421">
    <w:name w:val="DBF964BECA37435F92FD011A41139421"/>
    <w:rsid w:val="00C85F23"/>
    <w:pPr>
      <w:spacing w:after="160" w:line="259" w:lineRule="auto"/>
    </w:pPr>
    <w:rPr>
      <w:sz w:val="22"/>
      <w:szCs w:val="22"/>
      <w:lang w:eastAsia="zh-CN"/>
    </w:rPr>
  </w:style>
  <w:style w:type="paragraph" w:customStyle="1" w:styleId="6163F6FDF97D4456BD0AC30EE7B287B8">
    <w:name w:val="6163F6FDF97D4456BD0AC30EE7B287B8"/>
    <w:rsid w:val="00C85F23"/>
    <w:pPr>
      <w:spacing w:after="160" w:line="259" w:lineRule="auto"/>
    </w:pPr>
    <w:rPr>
      <w:sz w:val="22"/>
      <w:szCs w:val="22"/>
      <w:lang w:eastAsia="zh-CN"/>
    </w:rPr>
  </w:style>
  <w:style w:type="paragraph" w:customStyle="1" w:styleId="6D386AFA8AD343F491446225C87E0DF0">
    <w:name w:val="6D386AFA8AD343F491446225C87E0DF0"/>
    <w:rsid w:val="00C85F23"/>
    <w:pPr>
      <w:spacing w:after="160" w:line="259" w:lineRule="auto"/>
    </w:pPr>
    <w:rPr>
      <w:sz w:val="22"/>
      <w:szCs w:val="22"/>
      <w:lang w:eastAsia="zh-CN"/>
    </w:rPr>
  </w:style>
  <w:style w:type="paragraph" w:customStyle="1" w:styleId="BF7E183CD1434528913A1753ACF419EF">
    <w:name w:val="BF7E183CD1434528913A1753ACF419EF"/>
    <w:rsid w:val="00C85F23"/>
    <w:pPr>
      <w:spacing w:after="160" w:line="259" w:lineRule="auto"/>
    </w:pPr>
    <w:rPr>
      <w:sz w:val="22"/>
      <w:szCs w:val="22"/>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dc:creator>
  <cp:keywords/>
  <dc:description/>
  <cp:lastModifiedBy>Josef</cp:lastModifiedBy>
  <cp:revision>18</cp:revision>
  <dcterms:created xsi:type="dcterms:W3CDTF">2014-03-26T04:29:00Z</dcterms:created>
  <dcterms:modified xsi:type="dcterms:W3CDTF">2014-03-27T05:19:00Z</dcterms:modified>
  <cp:category/>
</cp:coreProperties>
</file>